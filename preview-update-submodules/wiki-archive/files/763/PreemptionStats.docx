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4B" w:rsidRDefault="00FF254B" w:rsidP="0058251B">
      <w:pPr>
        <w:pStyle w:val="Title"/>
      </w:pPr>
      <w:del w:id="0" w:author="gthain" w:date="2013-06-24T14:30:00Z">
        <w:r w:rsidDel="00BB4E00">
          <w:delText>Global job priority Design Document</w:delText>
        </w:r>
        <w:r w:rsidR="00FC7417" w:rsidDel="00BB4E00">
          <w:delText xml:space="preserve"> </w:delText>
        </w:r>
      </w:del>
      <w:ins w:id="1" w:author="Todd Tannenbaum" w:date="2012-09-21T16:56:00Z">
        <w:del w:id="2" w:author="gthain" w:date="2013-06-24T14:30:00Z">
          <w:r w:rsidR="0092018C" w:rsidDel="00BB4E00">
            <w:delText>(v</w:delText>
          </w:r>
        </w:del>
      </w:ins>
      <w:del w:id="3" w:author="gthain" w:date="2013-06-24T14:30:00Z">
        <w:r w:rsidR="00FC7417" w:rsidDel="00BB4E00">
          <w:delText>V</w:delText>
        </w:r>
      </w:del>
      <w:ins w:id="4" w:author="Todd Tannenbaum" w:date="2012-09-21T16:56:00Z">
        <w:del w:id="5" w:author="gthain" w:date="2013-06-24T14:30:00Z">
          <w:r w:rsidR="0092018C" w:rsidDel="00BB4E00">
            <w:delText>5</w:delText>
          </w:r>
        </w:del>
      </w:ins>
      <w:del w:id="6" w:author="gthain" w:date="2013-06-24T14:30:00Z">
        <w:r w:rsidR="007F334E" w:rsidDel="00BB4E00">
          <w:delText>4</w:delText>
        </w:r>
        <w:r w:rsidR="00916062" w:rsidDel="00BB4E00">
          <w:delText xml:space="preserve"> 2012-09-</w:delText>
        </w:r>
      </w:del>
      <w:ins w:id="7" w:author="Todd Tannenbaum" w:date="2012-09-21T16:56:00Z">
        <w:del w:id="8" w:author="gthain" w:date="2013-06-24T14:30:00Z">
          <w:r w:rsidR="0092018C" w:rsidDel="00BB4E00">
            <w:delText>20</w:delText>
          </w:r>
        </w:del>
      </w:ins>
      <w:del w:id="9" w:author="gthain" w:date="2013-06-24T14:30:00Z">
        <w:r w:rsidR="007F334E" w:rsidDel="00BB4E00">
          <w:delText>17</w:delText>
        </w:r>
      </w:del>
      <w:ins w:id="10" w:author="Todd Tannenbaum" w:date="2012-09-21T16:56:00Z">
        <w:del w:id="11" w:author="gthain" w:date="2013-06-24T14:30:00Z">
          <w:r w:rsidR="0092018C" w:rsidDel="00BB4E00">
            <w:delText>)</w:delText>
          </w:r>
        </w:del>
      </w:ins>
      <w:ins w:id="12" w:author="gthain" w:date="2013-06-24T14:30:00Z">
        <w:r w:rsidR="00BB4E00">
          <w:t>Preemption Statistics</w:t>
        </w:r>
      </w:ins>
    </w:p>
    <w:p w:rsidR="00FF254B" w:rsidRDefault="00FF254B">
      <w:pPr>
        <w:pStyle w:val="Heading2"/>
        <w:rPr>
          <w:ins w:id="13" w:author="gthain" w:date="2013-06-24T14:31:00Z"/>
        </w:rPr>
      </w:pPr>
      <w:r>
        <w:t>Overview</w:t>
      </w:r>
    </w:p>
    <w:p w:rsidR="00BB4E00" w:rsidRPr="00BB4E00" w:rsidRDefault="00BB4E00" w:rsidP="00BB4E00">
      <w:pPr>
        <w:pStyle w:val="BodyText"/>
        <w:rPr>
          <w:rPrChange w:id="14" w:author="gthain" w:date="2013-06-24T14:31:00Z">
            <w:rPr/>
          </w:rPrChange>
        </w:rPr>
        <w:pPrChange w:id="15" w:author="gthain" w:date="2013-06-24T14:31:00Z">
          <w:pPr>
            <w:pStyle w:val="Heading2"/>
          </w:pPr>
        </w:pPrChange>
      </w:pPr>
      <w:ins w:id="16" w:author="gthain" w:date="2013-06-24T14:31:00Z">
        <w:r>
          <w:t>HTCondor supports preemption of lower priority jobs by higher priority jobs in several ways.  Many users wish to completely disable preemption, but this is difficult to do.  Many think they have preemption disabled but don</w:t>
        </w:r>
      </w:ins>
      <w:ins w:id="17" w:author="gthain" w:date="2013-06-24T14:32:00Z">
        <w:r>
          <w:t>’t get all the knobs set correctly across several daemons.  HTCondor has no easy way for the administrator to detect whether preemption is happening and why.  This ticket will start to allow easy detection when preemption happens at each startd by an administrator</w:t>
        </w:r>
      </w:ins>
    </w:p>
    <w:p w:rsidR="00FF254B" w:rsidDel="00BB4E00" w:rsidRDefault="00FF254B" w:rsidP="00BB4E00">
      <w:pPr>
        <w:pStyle w:val="BodyText"/>
        <w:numPr>
          <w:ilvl w:val="0"/>
          <w:numId w:val="1"/>
        </w:numPr>
        <w:rPr>
          <w:del w:id="18" w:author="gthain" w:date="2013-06-24T14:30:00Z"/>
        </w:rPr>
        <w:pPrChange w:id="19" w:author="gthain" w:date="2013-06-24T14:30:00Z">
          <w:pPr>
            <w:pStyle w:val="BodyText"/>
          </w:pPr>
        </w:pPrChange>
      </w:pPr>
      <w:del w:id="20" w:author="gthain" w:date="2013-06-24T14:30:00Z">
        <w:r w:rsidDel="00BB4E00">
          <w:delText xml:space="preserve">CMS has </w:delText>
        </w:r>
        <w:r w:rsidR="00580387" w:rsidDel="00BB4E00">
          <w:delText>requested</w:delText>
        </w:r>
        <w:r w:rsidDel="00BB4E00">
          <w:delText xml:space="preserve"> the </w:delText>
        </w:r>
        <w:r w:rsidR="00580387" w:rsidDel="00BB4E00">
          <w:delText>implementation</w:delText>
        </w:r>
        <w:r w:rsidDel="00BB4E00">
          <w:delText xml:space="preserve"> of </w:delText>
        </w:r>
        <w:r w:rsidR="00580387" w:rsidDel="00BB4E00">
          <w:delText xml:space="preserve">a mechanism for </w:delText>
        </w:r>
        <w:r w:rsidR="00580387" w:rsidRPr="004E25CC" w:rsidDel="00BB4E00">
          <w:rPr>
            <w:i/>
            <w:rPrChange w:id="21" w:author="Todd Tannenbaum" w:date="2012-09-20T15:43:00Z">
              <w:rPr/>
            </w:rPrChange>
          </w:rPr>
          <w:delText>a single user</w:delText>
        </w:r>
        <w:r w:rsidR="00580387" w:rsidDel="00BB4E00">
          <w:delText xml:space="preserve"> to have</w:delText>
        </w:r>
        <w:r w:rsidDel="00BB4E00">
          <w:delText xml:space="preserve"> job </w:delText>
        </w:r>
        <w:r w:rsidR="00580387" w:rsidDel="00BB4E00">
          <w:delText xml:space="preserve">priorities </w:delText>
        </w:r>
        <w:r w:rsidR="00303C4C" w:rsidDel="00BB4E00">
          <w:delText>considered</w:delText>
        </w:r>
        <w:r w:rsidDel="00BB4E00">
          <w:delText xml:space="preserve"> across all the Schedds</w:delText>
        </w:r>
        <w:r w:rsidR="00580387" w:rsidDel="00BB4E00">
          <w:delText xml:space="preserve"> in a Condor pool</w:delText>
        </w:r>
        <w:r w:rsidDel="00BB4E00">
          <w:delText>. To clarify, we are talking about priorities between jobs from the same user only, with the global user identity regulated by the UID_DOMAIN parameter.</w:delText>
        </w:r>
        <w:r w:rsidR="001F15FD" w:rsidDel="00BB4E00">
          <w:delText xml:space="preserve"> </w:delText>
        </w:r>
        <w:r w:rsidDel="00BB4E00">
          <w:delText xml:space="preserve">Currently, there is no such </w:delText>
        </w:r>
        <w:r w:rsidR="00303C4C" w:rsidDel="00BB4E00">
          <w:delText>mechanism available</w:delText>
        </w:r>
        <w:r w:rsidDel="00BB4E00">
          <w:delText>. Each Schedd handles its priorities between jobs locally, and does not expose it to the rest of the pool. Low priority jobs on a Schedd with no high priority jobs will thus start in parallel with high priority jobs on other Schedds (where low/high priority is measured with the JobPrio number, and there may be several levels).</w:delText>
        </w:r>
        <w:r w:rsidR="00580387" w:rsidDel="00BB4E00">
          <w:delText xml:space="preserve"> Originally CMS planned to use Startd Rank expressions to prefer high priority jobs, but discovered Startd Rank is not helpful in this context because </w:delText>
        </w:r>
        <w:r w:rsidR="00A07D63" w:rsidDel="00BB4E00">
          <w:delText xml:space="preserve">i) </w:delText>
        </w:r>
        <w:r w:rsidR="00580387" w:rsidDel="00BB4E00">
          <w:delText>the negotiator only sees one job at a time</w:delText>
        </w:r>
        <w:r w:rsidR="00A07D63" w:rsidDel="00BB4E00">
          <w:delText>,</w:delText>
        </w:r>
        <w:r w:rsidR="00580387" w:rsidDel="00BB4E00">
          <w:delText xml:space="preserve"> and </w:delText>
        </w:r>
        <w:r w:rsidR="00A07D63" w:rsidDel="00BB4E00">
          <w:delText xml:space="preserve">ii) </w:delText>
        </w:r>
        <w:r w:rsidR="00580387" w:rsidDel="00BB4E00">
          <w:delText>the desire to not preempt jobs.</w:delText>
        </w:r>
      </w:del>
    </w:p>
    <w:p w:rsidR="00916062" w:rsidRDefault="00916062" w:rsidP="00916062">
      <w:pPr>
        <w:pStyle w:val="SubHeading"/>
      </w:pPr>
      <w:r>
        <w:t>Goals</w:t>
      </w:r>
    </w:p>
    <w:p w:rsidR="00916062" w:rsidRDefault="00916062" w:rsidP="00916062">
      <w:pPr>
        <w:pStyle w:val="ListBullet"/>
        <w:numPr>
          <w:ilvl w:val="0"/>
          <w:numId w:val="5"/>
        </w:numPr>
      </w:pPr>
      <w:del w:id="22" w:author="gthain" w:date="2013-06-24T14:33:00Z">
        <w:r w:rsidDel="00BB4E00">
          <w:delText xml:space="preserve">Given </w:delText>
        </w:r>
        <w:r w:rsidR="00303C4C" w:rsidDel="00BB4E00">
          <w:delText xml:space="preserve">a </w:delText>
        </w:r>
        <w:r w:rsidDel="00BB4E00">
          <w:delText xml:space="preserve">set of jobs across all Schedds in a pool </w:delText>
        </w:r>
        <w:r w:rsidR="009C0E99" w:rsidDel="00BB4E00">
          <w:delText xml:space="preserve">owned by the same user </w:delText>
        </w:r>
        <w:r w:rsidDel="00BB4E00">
          <w:delText xml:space="preserve">that are competing for the same </w:delText>
        </w:r>
        <w:r w:rsidR="00303C4C" w:rsidDel="00BB4E00">
          <w:delText>set of resources</w:delText>
        </w:r>
        <w:r w:rsidDel="00BB4E00">
          <w:delText xml:space="preserve">, </w:delText>
        </w:r>
        <w:r w:rsidRPr="007828CA" w:rsidDel="00BB4E00">
          <w:rPr>
            <w:i/>
          </w:rPr>
          <w:delText>decrease</w:delText>
        </w:r>
        <w:r w:rsidDel="00BB4E00">
          <w:delText xml:space="preserve"> the number of job</w:delText>
        </w:r>
        <w:r w:rsidR="007828CA" w:rsidDel="00BB4E00">
          <w:delText xml:space="preserve">s that begin execution ahead of </w:delText>
        </w:r>
        <w:r w:rsidDel="00BB4E00">
          <w:delText>higher priority jobs</w:delText>
        </w:r>
        <w:r w:rsidR="00303C4C" w:rsidDel="00BB4E00">
          <w:delText>.</w:delText>
        </w:r>
        <w:r w:rsidR="007828CA" w:rsidDel="00BB4E00">
          <w:delText xml:space="preserve"> E.g. decrease the instances of job priority inversions</w:delText>
        </w:r>
      </w:del>
      <w:ins w:id="23" w:author="gthain" w:date="2013-06-24T14:33:00Z">
        <w:r w:rsidR="00BB4E00">
          <w:t>Make it obvious that preemption is or isn’t happening at each startd in the system, and globally across the pool</w:t>
        </w:r>
      </w:ins>
      <w:r w:rsidR="007828CA">
        <w:t>.</w:t>
      </w:r>
    </w:p>
    <w:p w:rsidR="00303C4C" w:rsidRDefault="00303C4C" w:rsidP="00303C4C">
      <w:pPr>
        <w:pStyle w:val="ListBullet"/>
        <w:numPr>
          <w:ilvl w:val="0"/>
          <w:numId w:val="5"/>
        </w:numPr>
        <w:rPr>
          <w:ins w:id="24" w:author="Todd Tannenbaum" w:date="2012-09-21T16:57:00Z"/>
        </w:rPr>
      </w:pPr>
      <w:del w:id="25" w:author="gthain" w:date="2013-06-24T14:33:00Z">
        <w:r w:rsidDel="00BB4E00">
          <w:delText>Deliver a solution that can be completed within a few weeks, such that somet</w:delText>
        </w:r>
        <w:r w:rsidR="001E50C4" w:rsidDel="00BB4E00">
          <w:delText>hing can be ready for testing by the end of</w:delText>
        </w:r>
        <w:r w:rsidDel="00BB4E00">
          <w:delText xml:space="preserve"> September 2012.</w:delText>
        </w:r>
      </w:del>
      <w:ins w:id="26" w:author="gthain" w:date="2013-06-24T14:33:00Z">
        <w:r w:rsidR="00BB4E00">
          <w:t>Advertise preemption count statistics in the startd ad</w:t>
        </w:r>
      </w:ins>
    </w:p>
    <w:p w:rsidR="0092018C" w:rsidDel="0092018C" w:rsidRDefault="0092018C" w:rsidP="00303C4C">
      <w:pPr>
        <w:pStyle w:val="ListBullet"/>
        <w:numPr>
          <w:ilvl w:val="0"/>
          <w:numId w:val="5"/>
        </w:numPr>
        <w:rPr>
          <w:del w:id="27" w:author="Todd Tannenbaum" w:date="2012-09-21T16:58:00Z"/>
        </w:rPr>
      </w:pPr>
    </w:p>
    <w:p w:rsidR="007828CA" w:rsidRDefault="007828CA" w:rsidP="007828CA">
      <w:pPr>
        <w:pStyle w:val="ListBullet"/>
        <w:numPr>
          <w:ilvl w:val="0"/>
          <w:numId w:val="0"/>
        </w:numPr>
        <w:ind w:left="360"/>
      </w:pPr>
    </w:p>
    <w:p w:rsidR="007828CA" w:rsidDel="00BB4E00" w:rsidRDefault="007828CA" w:rsidP="007828CA">
      <w:pPr>
        <w:pStyle w:val="ListBullet"/>
        <w:numPr>
          <w:ilvl w:val="0"/>
          <w:numId w:val="0"/>
        </w:numPr>
        <w:rPr>
          <w:ins w:id="28" w:author="Todd Tannenbaum" w:date="2012-09-21T16:58:00Z"/>
          <w:del w:id="29" w:author="gthain" w:date="2013-06-24T14:33:00Z"/>
        </w:rPr>
      </w:pPr>
      <w:del w:id="30" w:author="gthain" w:date="2013-06-24T14:33:00Z">
        <w:r w:rsidDel="00BB4E00">
          <w:delText xml:space="preserve">CMS understands that the solution proposed in this document, in order to meet goal #2, </w:delText>
        </w:r>
        <w:r w:rsidR="009C0E99" w:rsidDel="00BB4E00">
          <w:delText>will not eliminate job priority inversions, but should decrease the number of inversions in common operation.</w:delText>
        </w:r>
      </w:del>
    </w:p>
    <w:p w:rsidR="0092018C" w:rsidDel="00BB4E00" w:rsidRDefault="0092018C" w:rsidP="007828CA">
      <w:pPr>
        <w:pStyle w:val="ListBullet"/>
        <w:numPr>
          <w:ilvl w:val="0"/>
          <w:numId w:val="0"/>
        </w:numPr>
        <w:rPr>
          <w:ins w:id="31" w:author="Todd Tannenbaum" w:date="2012-09-21T16:58:00Z"/>
          <w:del w:id="32" w:author="gthain" w:date="2013-06-24T14:33:00Z"/>
        </w:rPr>
      </w:pPr>
    </w:p>
    <w:p w:rsidR="0092018C" w:rsidDel="00BB4E00" w:rsidRDefault="0092018C" w:rsidP="007828CA">
      <w:pPr>
        <w:pStyle w:val="ListBullet"/>
        <w:numPr>
          <w:ilvl w:val="0"/>
          <w:numId w:val="0"/>
        </w:numPr>
        <w:rPr>
          <w:del w:id="33" w:author="gthain" w:date="2013-06-24T14:33:00Z"/>
        </w:rPr>
      </w:pPr>
      <w:ins w:id="34" w:author="Todd Tannenbaum" w:date="2012-09-21T16:59:00Z">
        <w:del w:id="35" w:author="gthain" w:date="2013-06-24T14:33:00Z">
          <w:r w:rsidDel="00BB4E00">
            <w:delText>T</w:delText>
          </w:r>
        </w:del>
      </w:ins>
      <w:ins w:id="36" w:author="Todd Tannenbaum" w:date="2012-09-21T16:58:00Z">
        <w:del w:id="37" w:author="gthain" w:date="2013-06-24T14:33:00Z">
          <w:r w:rsidDel="00BB4E00">
            <w:delText xml:space="preserve">his design is primarily intended to satisfy the immediate needs of CMS; </w:delText>
          </w:r>
        </w:del>
      </w:ins>
      <w:ins w:id="38" w:author="Todd Tannenbaum" w:date="2012-09-21T16:59:00Z">
        <w:del w:id="39" w:author="gthain" w:date="2013-06-24T14:33:00Z">
          <w:r w:rsidDel="00BB4E00">
            <w:delText xml:space="preserve">while this solution may have utility for other organizations, </w:delText>
          </w:r>
        </w:del>
      </w:ins>
      <w:ins w:id="40" w:author="Todd Tannenbaum" w:date="2012-09-21T16:58:00Z">
        <w:del w:id="41" w:author="gthain" w:date="2013-06-24T14:33:00Z">
          <w:r w:rsidDel="00BB4E00">
            <w:delText xml:space="preserve">care must be taken to not necessarily present this as a fully general-purpose </w:delText>
          </w:r>
        </w:del>
      </w:ins>
      <w:ins w:id="42" w:author="Todd Tannenbaum" w:date="2012-09-21T17:00:00Z">
        <w:del w:id="43" w:author="gthain" w:date="2013-06-24T14:33:00Z">
          <w:r w:rsidDel="00BB4E00">
            <w:delText xml:space="preserve">global job priority </w:delText>
          </w:r>
        </w:del>
      </w:ins>
      <w:ins w:id="44" w:author="Todd Tannenbaum" w:date="2012-09-21T16:58:00Z">
        <w:del w:id="45" w:author="gthain" w:date="2013-06-24T14:33:00Z">
          <w:r w:rsidDel="00BB4E00">
            <w:delText>solution.</w:delText>
          </w:r>
        </w:del>
      </w:ins>
    </w:p>
    <w:p w:rsidR="001F15FD" w:rsidRDefault="001F15FD" w:rsidP="001F15FD">
      <w:pPr>
        <w:pStyle w:val="SubHeading"/>
      </w:pPr>
      <w:r>
        <w:t>Motivation</w:t>
      </w:r>
    </w:p>
    <w:p w:rsidR="001F15FD" w:rsidDel="00BB4E00" w:rsidRDefault="00BB4E00" w:rsidP="00BB4E00">
      <w:pPr>
        <w:ind w:left="360" w:hanging="360"/>
        <w:rPr>
          <w:del w:id="46" w:author="gthain" w:date="2013-06-24T14:36:00Z"/>
        </w:rPr>
        <w:pPrChange w:id="47" w:author="gthain" w:date="2013-06-24T14:36:00Z">
          <w:pPr/>
        </w:pPrChange>
      </w:pPr>
      <w:ins w:id="48" w:author="gthain" w:date="2013-06-24T14:36:00Z">
        <w:r>
          <w:t>While we have a complicated process for disabling preemption, we need an easy way to verify that no preemption is actually happening in the system.</w:t>
        </w:r>
      </w:ins>
      <w:del w:id="49" w:author="gthain" w:date="2013-06-24T14:36:00Z">
        <w:r w:rsidR="00580387" w:rsidDel="00BB4E00">
          <w:delText xml:space="preserve">Understanding the motivation for the request from CMS requires some background understanding of the CMS computing environment. CMS scientists interact with </w:delText>
        </w:r>
        <w:r w:rsidR="00F20161" w:rsidDel="00BB4E00">
          <w:delText>a “Global Work Queue”, a centralized queue of all CMS workflows broken down into a sequence of prioritized jobs. Meanwhile, the WMAgent runs alongside a Condor Schedd.  On each submit machine in the CMS Production Condor pool, there is a single Schedd and a single WMAgent.  WMAgent</w:delText>
        </w:r>
        <w:r w:rsidR="001F15FD" w:rsidDel="00BB4E00">
          <w:delText xml:space="preserve"> </w:delText>
        </w:r>
        <w:r w:rsidR="00F20161" w:rsidDel="00BB4E00">
          <w:delText>fetches</w:delText>
        </w:r>
        <w:r w:rsidR="001F15FD" w:rsidDel="00BB4E00">
          <w:delText xml:space="preserve"> jobs in priority order from the </w:delText>
        </w:r>
        <w:r w:rsidR="00F20161" w:rsidDel="00BB4E00">
          <w:delText>Global Work Queue</w:delText>
        </w:r>
        <w:r w:rsidR="001F15FD" w:rsidDel="00BB4E00">
          <w:delText xml:space="preserve"> and submits </w:delText>
        </w:r>
        <w:r w:rsidR="00F20161" w:rsidDel="00BB4E00">
          <w:delText xml:space="preserve">all jobs as a single user </w:delText>
        </w:r>
        <w:r w:rsidR="001F15FD" w:rsidDel="00BB4E00">
          <w:delText xml:space="preserve">to </w:delText>
        </w:r>
        <w:r w:rsidR="00F20161" w:rsidDel="00BB4E00">
          <w:delText xml:space="preserve">the local Schedd, </w:delText>
        </w:r>
        <w:r w:rsidR="001F15FD" w:rsidDel="00BB4E00">
          <w:delText>fetch</w:delText>
        </w:r>
        <w:r w:rsidR="00F20161" w:rsidDel="00BB4E00">
          <w:delText>ing</w:delText>
        </w:r>
        <w:r w:rsidR="001F15FD" w:rsidDel="00BB4E00">
          <w:delText xml:space="preserve"> just enough high prio</w:delText>
        </w:r>
        <w:r w:rsidR="00F20161" w:rsidDel="00BB4E00">
          <w:delText>rity</w:delText>
        </w:r>
        <w:r w:rsidR="001F15FD" w:rsidDel="00BB4E00">
          <w:delText xml:space="preserve"> jobs until they see idle jobs in the </w:delText>
        </w:r>
        <w:r w:rsidR="00F20161" w:rsidDel="00BB4E00">
          <w:delText>Schedd</w:delText>
        </w:r>
        <w:r w:rsidR="001F15FD" w:rsidDel="00BB4E00">
          <w:delText xml:space="preserve">, then stop. </w:delText>
        </w:r>
        <w:r w:rsidR="009E75FB" w:rsidDel="00BB4E00">
          <w:delText>In a sense, WMAgent is using Condor not as a scheduler, but as an execution engine. T</w:delText>
        </w:r>
        <w:r w:rsidR="001F15FD" w:rsidDel="00BB4E00">
          <w:delText xml:space="preserve">his is being done because </w:delText>
        </w:r>
        <w:r w:rsidR="009E75FB" w:rsidDel="00BB4E00">
          <w:delText>job priorities are very important to CMS production operators, and</w:delText>
        </w:r>
        <w:r w:rsidR="00F20161" w:rsidDel="00BB4E00">
          <w:delText xml:space="preserve"> </w:delText>
        </w:r>
        <w:r w:rsidR="009E75FB" w:rsidDel="00BB4E00">
          <w:delText>currently there is no mechanism for job priorities across multiple Schedds.  The thinking is if there was a solution to job priorities, more jobs could be exposed to the Schedd such that</w:delText>
        </w:r>
        <w:r w:rsidR="001F15FD" w:rsidDel="00BB4E00">
          <w:delText xml:space="preserve"> </w:delText>
        </w:r>
        <w:r w:rsidR="009E75FB" w:rsidDel="00BB4E00">
          <w:delText>backfill could occur (e.g. lower priority jobs could make use of uncontested resources, but instead sit idle in the Global Queue because they are not being exposed to the Schdd</w:delText>
        </w:r>
        <w:r w:rsidR="0058251B" w:rsidDel="00BB4E00">
          <w:delText>).  Additionally, the current system assigns the job to a site prior to submitting to Condor; CMS would like to have more jobs in queue and use Condor’s matchmaking to take better advantage of late binding.  S</w:delText>
        </w:r>
        <w:r w:rsidR="00A07D63" w:rsidDel="00BB4E00">
          <w:delText xml:space="preserve">everal CMS </w:delText>
        </w:r>
        <w:r w:rsidR="0058251B" w:rsidDel="00BB4E00">
          <w:delText xml:space="preserve">physicists </w:delText>
        </w:r>
        <w:r w:rsidR="00A07D63" w:rsidDel="00BB4E00">
          <w:delText xml:space="preserve">noticed it was fairly common for lower priority workflows to finish ahead of higher priority workflows, and wanted something done </w:delText>
        </w:r>
        <w:r w:rsidR="0058251B" w:rsidDel="00BB4E00">
          <w:delText xml:space="preserve">ASAP </w:delText>
        </w:r>
        <w:r w:rsidR="00A07D63" w:rsidDel="00BB4E00">
          <w:delText>to improve the situation.</w:delText>
        </w:r>
      </w:del>
    </w:p>
    <w:p w:rsidR="009E75FB" w:rsidDel="00BB4E00" w:rsidRDefault="009E75FB" w:rsidP="00BB4E00">
      <w:pPr>
        <w:ind w:left="360" w:hanging="360"/>
        <w:rPr>
          <w:del w:id="50" w:author="gthain" w:date="2013-06-24T14:36:00Z"/>
        </w:rPr>
        <w:pPrChange w:id="51" w:author="gthain" w:date="2013-06-24T14:36:00Z">
          <w:pPr/>
        </w:pPrChange>
      </w:pPr>
    </w:p>
    <w:p w:rsidR="009E75FB" w:rsidDel="00BB4E00" w:rsidRDefault="009E75FB" w:rsidP="00BB4E00">
      <w:pPr>
        <w:ind w:left="360" w:hanging="360"/>
        <w:rPr>
          <w:del w:id="52" w:author="gthain" w:date="2013-06-24T14:36:00Z"/>
        </w:rPr>
        <w:pPrChange w:id="53" w:author="gthain" w:date="2013-06-24T14:36:00Z">
          <w:pPr/>
        </w:pPrChange>
      </w:pPr>
      <w:del w:id="54" w:author="gthain" w:date="2013-06-24T14:36:00Z">
        <w:r w:rsidDel="00BB4E00">
          <w:delText>Some operating requirements and background information:</w:delText>
        </w:r>
      </w:del>
    </w:p>
    <w:p w:rsidR="00A07D63" w:rsidDel="00BB4E00" w:rsidRDefault="00755711" w:rsidP="00BB4E00">
      <w:pPr>
        <w:pStyle w:val="BodyText"/>
        <w:numPr>
          <w:ilvl w:val="0"/>
          <w:numId w:val="3"/>
        </w:numPr>
        <w:ind w:left="360"/>
        <w:rPr>
          <w:del w:id="55" w:author="gthain" w:date="2013-06-24T14:36:00Z"/>
        </w:rPr>
        <w:pPrChange w:id="56" w:author="gthain" w:date="2013-06-24T14:36:00Z">
          <w:pPr>
            <w:pStyle w:val="BodyText"/>
            <w:numPr>
              <w:numId w:val="3"/>
            </w:numPr>
            <w:ind w:left="720" w:hanging="360"/>
          </w:pPr>
        </w:pPrChange>
      </w:pPr>
      <w:del w:id="57" w:author="gthain" w:date="2013-06-24T14:36:00Z">
        <w:r w:rsidDel="00BB4E00">
          <w:delText>N</w:delText>
        </w:r>
        <w:r w:rsidR="001F15FD" w:rsidDel="00BB4E00">
          <w:delText xml:space="preserve">eed to run 100k </w:delText>
        </w:r>
        <w:r w:rsidR="009E75FB" w:rsidDel="00BB4E00">
          <w:delText xml:space="preserve">concurrent </w:delText>
        </w:r>
        <w:r w:rsidR="001F15FD" w:rsidDel="00BB4E00">
          <w:delText>jobs</w:delText>
        </w:r>
        <w:r w:rsidR="0058251B" w:rsidDel="00BB4E00">
          <w:delText xml:space="preserve"> in the short term, and have reasonable plans to scale to 200k running jobs by Spring 2015</w:delText>
        </w:r>
        <w:r w:rsidR="001F15FD" w:rsidDel="00BB4E00">
          <w:delText>.  Currently can on</w:delText>
        </w:r>
        <w:r w:rsidR="002A188D" w:rsidDel="00BB4E00">
          <w:delText>ly handle</w:delText>
        </w:r>
        <w:r w:rsidR="001F15FD" w:rsidDel="00BB4E00">
          <w:delText xml:space="preserve"> </w:delText>
        </w:r>
        <w:r w:rsidR="002A188D" w:rsidDel="00BB4E00">
          <w:delText>~</w:delText>
        </w:r>
        <w:r w:rsidR="001F15FD" w:rsidDel="00BB4E00">
          <w:delText xml:space="preserve">25k per </w:delText>
        </w:r>
        <w:r w:rsidR="002A188D" w:rsidDel="00BB4E00">
          <w:delText xml:space="preserve">submit </w:delText>
        </w:r>
        <w:r w:rsidR="001F15FD" w:rsidDel="00BB4E00">
          <w:delText xml:space="preserve">machine because </w:delText>
        </w:r>
        <w:r w:rsidR="002A188D" w:rsidDel="00BB4E00">
          <w:delText>of overhead from WM</w:delText>
        </w:r>
        <w:r w:rsidR="001F15FD" w:rsidDel="00BB4E00">
          <w:delText>Agenet and Condor (not sure which is to blame).</w:delText>
        </w:r>
        <w:r w:rsidR="002A188D" w:rsidDel="00BB4E00">
          <w:delText xml:space="preserve"> </w:delText>
        </w:r>
        <w:r w:rsidR="00A07D63" w:rsidDel="00BB4E00">
          <w:delText>Currently the pool has about 6 different submit nodes across two or three different sites.</w:delText>
        </w:r>
      </w:del>
    </w:p>
    <w:p w:rsidR="001F15FD" w:rsidDel="00BB4E00" w:rsidRDefault="002A188D" w:rsidP="00BB4E00">
      <w:pPr>
        <w:pStyle w:val="BodyText"/>
        <w:numPr>
          <w:ilvl w:val="0"/>
          <w:numId w:val="3"/>
        </w:numPr>
        <w:ind w:left="360"/>
        <w:rPr>
          <w:del w:id="58" w:author="gthain" w:date="2013-06-24T14:36:00Z"/>
        </w:rPr>
        <w:pPrChange w:id="59" w:author="gthain" w:date="2013-06-24T14:36:00Z">
          <w:pPr>
            <w:pStyle w:val="BodyText"/>
            <w:numPr>
              <w:numId w:val="3"/>
            </w:numPr>
            <w:ind w:left="720" w:hanging="360"/>
          </w:pPr>
        </w:pPrChange>
      </w:pPr>
      <w:del w:id="60" w:author="gthain" w:date="2013-06-24T14:36:00Z">
        <w:r w:rsidDel="00BB4E00">
          <w:delText xml:space="preserve">WMAgent and the schedd need to be co-located on the submit machine because there is no shared file system – each submit node is autonomous from a file system point of view. </w:delText>
        </w:r>
        <w:r w:rsidR="007A7015" w:rsidDel="00BB4E00">
          <w:delText xml:space="preserve"> </w:delText>
        </w:r>
        <w:r w:rsidR="00A07D63" w:rsidDel="00BB4E00">
          <w:delText xml:space="preserve">Input sandbox are created by WMAgent (each job lives in a subdirectory on local disk of the submit machine); upon job completion, WMAgent does some post-processing on files in the output sandbox. </w:delText>
        </w:r>
      </w:del>
    </w:p>
    <w:p w:rsidR="002A188D" w:rsidDel="00BB4E00" w:rsidRDefault="001F15FD" w:rsidP="00BB4E00">
      <w:pPr>
        <w:pStyle w:val="BodyText"/>
        <w:numPr>
          <w:ilvl w:val="0"/>
          <w:numId w:val="3"/>
        </w:numPr>
        <w:ind w:left="360"/>
        <w:rPr>
          <w:del w:id="61" w:author="gthain" w:date="2013-06-24T14:36:00Z"/>
        </w:rPr>
        <w:pPrChange w:id="62" w:author="gthain" w:date="2013-06-24T14:36:00Z">
          <w:pPr>
            <w:pStyle w:val="BodyText"/>
            <w:numPr>
              <w:numId w:val="3"/>
            </w:numPr>
            <w:ind w:left="720" w:hanging="360"/>
          </w:pPr>
        </w:pPrChange>
      </w:pPr>
      <w:del w:id="63" w:author="gthain" w:date="2013-06-24T14:36:00Z">
        <w:r w:rsidDel="00BB4E00">
          <w:delText xml:space="preserve">Need </w:delText>
        </w:r>
        <w:r w:rsidR="002A188D" w:rsidDel="00BB4E00">
          <w:delText>O(</w:delText>
        </w:r>
        <w:r w:rsidDel="00BB4E00">
          <w:delText>100k</w:delText>
        </w:r>
        <w:r w:rsidR="002A188D" w:rsidDel="00BB4E00">
          <w:delText>) different job</w:delText>
        </w:r>
        <w:r w:rsidDel="00BB4E00">
          <w:delText xml:space="preserve"> priority levels</w:delText>
        </w:r>
        <w:r w:rsidR="002A188D" w:rsidDel="00BB4E00">
          <w:delText>, however in practice only ~30  different priority levels are typically in use at any given Schedd. Can design for a worst-case of 100 different priority levels in concurrent use per Schedd.</w:delText>
        </w:r>
      </w:del>
    </w:p>
    <w:p w:rsidR="002A188D" w:rsidDel="00BB4E00" w:rsidRDefault="002A188D" w:rsidP="00BB4E00">
      <w:pPr>
        <w:pStyle w:val="BodyText"/>
        <w:numPr>
          <w:ilvl w:val="0"/>
          <w:numId w:val="3"/>
        </w:numPr>
        <w:ind w:left="360"/>
        <w:rPr>
          <w:del w:id="64" w:author="gthain" w:date="2013-06-24T14:36:00Z"/>
        </w:rPr>
        <w:pPrChange w:id="65" w:author="gthain" w:date="2013-06-24T14:36:00Z">
          <w:pPr>
            <w:pStyle w:val="BodyText"/>
            <w:numPr>
              <w:numId w:val="3"/>
            </w:numPr>
            <w:ind w:left="720" w:hanging="360"/>
          </w:pPr>
        </w:pPrChange>
      </w:pPr>
      <w:del w:id="66" w:author="gthain" w:date="2013-06-24T14:36:00Z">
        <w:r w:rsidDel="00BB4E00">
          <w:delText>No job preemption.</w:delText>
        </w:r>
      </w:del>
    </w:p>
    <w:p w:rsidR="001F15FD" w:rsidDel="00BB4E00" w:rsidRDefault="002A188D" w:rsidP="00BB4E00">
      <w:pPr>
        <w:pStyle w:val="BodyText"/>
        <w:numPr>
          <w:ilvl w:val="0"/>
          <w:numId w:val="3"/>
        </w:numPr>
        <w:ind w:left="360"/>
        <w:rPr>
          <w:del w:id="67" w:author="gthain" w:date="2013-06-24T14:36:00Z"/>
        </w:rPr>
        <w:pPrChange w:id="68" w:author="gthain" w:date="2013-06-24T14:36:00Z">
          <w:pPr>
            <w:pStyle w:val="BodyText"/>
            <w:numPr>
              <w:numId w:val="3"/>
            </w:numPr>
            <w:ind w:left="720" w:hanging="360"/>
          </w:pPr>
        </w:pPrChange>
      </w:pPr>
      <w:del w:id="69" w:author="gthain" w:date="2013-06-24T14:36:00Z">
        <w:r w:rsidDel="00BB4E00">
          <w:delText>Heterogeneous job mix</w:delText>
        </w:r>
        <w:r w:rsidR="00755711" w:rsidDel="00BB4E00">
          <w:delText xml:space="preserve">, as jobs are submitted into a Schedd with a requirement to run at a specific execution site </w:delText>
        </w:r>
        <w:r w:rsidDel="00BB4E00">
          <w:delText>based on file set availability</w:delText>
        </w:r>
        <w:r w:rsidR="00755711" w:rsidDel="00BB4E00">
          <w:delText>. O(100) execution sites.</w:delText>
        </w:r>
      </w:del>
    </w:p>
    <w:p w:rsidR="007A7015" w:rsidRPr="007A7015" w:rsidDel="00BB4E00" w:rsidRDefault="007A7015" w:rsidP="00BB4E00">
      <w:pPr>
        <w:widowControl/>
        <w:numPr>
          <w:ilvl w:val="0"/>
          <w:numId w:val="3"/>
        </w:numPr>
        <w:suppressAutoHyphens w:val="0"/>
        <w:ind w:left="360"/>
        <w:rPr>
          <w:del w:id="70" w:author="gthain" w:date="2013-06-24T14:36:00Z"/>
          <w:rFonts w:eastAsia="Times New Roman" w:cs="Times New Roman"/>
          <w:kern w:val="0"/>
          <w:lang w:eastAsia="en-US" w:bidi="ar-SA"/>
        </w:rPr>
        <w:pPrChange w:id="71" w:author="gthain" w:date="2013-06-24T14:36:00Z">
          <w:pPr>
            <w:widowControl/>
            <w:numPr>
              <w:numId w:val="3"/>
            </w:numPr>
            <w:suppressAutoHyphens w:val="0"/>
            <w:ind w:left="720" w:hanging="360"/>
          </w:pPr>
        </w:pPrChange>
      </w:pPr>
      <w:del w:id="72" w:author="gthain" w:date="2013-06-24T14:36:00Z">
        <w:r w:rsidRPr="007A7015" w:rsidDel="00BB4E00">
          <w:rPr>
            <w:rFonts w:eastAsia="Times New Roman" w:cs="Times New Roman"/>
            <w:kern w:val="0"/>
            <w:lang w:eastAsia="en-US" w:bidi="ar-SA"/>
          </w:rPr>
          <w:delText>The system has to process a single block in one WMA</w:delText>
        </w:r>
        <w:r w:rsidDel="00BB4E00">
          <w:rPr>
            <w:rFonts w:eastAsia="Times New Roman" w:cs="Times New Roman"/>
            <w:kern w:val="0"/>
            <w:lang w:eastAsia="en-US" w:bidi="ar-SA"/>
          </w:rPr>
          <w:delText xml:space="preserve">gent; a block is 1-50,000 jobs of all the same priority, with blocks of 500 to 1000 jobs being typical. Thus, WMAgent typically submits jobs into a schedd ~1000 jobs at a time. </w:delText>
        </w:r>
        <w:r w:rsidRPr="007A7015" w:rsidDel="00BB4E00">
          <w:rPr>
            <w:rFonts w:eastAsia="Times New Roman" w:cs="Times New Roman"/>
            <w:kern w:val="0"/>
            <w:lang w:eastAsia="en-US" w:bidi="ar-SA"/>
          </w:rPr>
          <w:delText xml:space="preserve">To remove a job from one WMAgent and move it to another, you have to cancel all current progress for the whole block. </w:delText>
        </w:r>
      </w:del>
    </w:p>
    <w:p w:rsidR="007A7015" w:rsidRPr="007A7015" w:rsidDel="00BB4E00" w:rsidRDefault="007A7015" w:rsidP="00BB4E00">
      <w:pPr>
        <w:pStyle w:val="ListBullet"/>
        <w:numPr>
          <w:ilvl w:val="1"/>
          <w:numId w:val="3"/>
        </w:numPr>
        <w:ind w:left="360"/>
        <w:rPr>
          <w:del w:id="73" w:author="gthain" w:date="2013-06-24T14:36:00Z"/>
          <w:lang w:eastAsia="en-US" w:bidi="ar-SA"/>
        </w:rPr>
        <w:pPrChange w:id="74" w:author="gthain" w:date="2013-06-24T14:36:00Z">
          <w:pPr>
            <w:pStyle w:val="ListBullet"/>
            <w:numPr>
              <w:ilvl w:val="1"/>
              <w:numId w:val="3"/>
            </w:numPr>
            <w:tabs>
              <w:tab w:val="clear" w:pos="360"/>
            </w:tabs>
            <w:ind w:left="1440"/>
          </w:pPr>
        </w:pPrChange>
      </w:pPr>
      <w:del w:id="75" w:author="gthain" w:date="2013-06-24T14:36:00Z">
        <w:r w:rsidRPr="007A7015" w:rsidDel="00BB4E00">
          <w:rPr>
            <w:lang w:eastAsia="en-US" w:bidi="ar-SA"/>
          </w:rPr>
          <w:delText xml:space="preserve">The block sizes are an artifact of the underlying physics, and this situation is not changeable for the foreseeable future. </w:delText>
        </w:r>
      </w:del>
    </w:p>
    <w:p w:rsidR="007A7015" w:rsidRPr="007A7015" w:rsidDel="00BB4E00" w:rsidRDefault="007A7015" w:rsidP="00BB4E00">
      <w:pPr>
        <w:pStyle w:val="ListBullet"/>
        <w:numPr>
          <w:ilvl w:val="1"/>
          <w:numId w:val="3"/>
        </w:numPr>
        <w:ind w:left="360"/>
        <w:rPr>
          <w:del w:id="76" w:author="gthain" w:date="2013-06-24T14:36:00Z"/>
          <w:lang w:eastAsia="en-US" w:bidi="ar-SA"/>
        </w:rPr>
        <w:pPrChange w:id="77" w:author="gthain" w:date="2013-06-24T14:36:00Z">
          <w:pPr>
            <w:pStyle w:val="ListBullet"/>
            <w:numPr>
              <w:ilvl w:val="1"/>
              <w:numId w:val="3"/>
            </w:numPr>
            <w:tabs>
              <w:tab w:val="clear" w:pos="360"/>
            </w:tabs>
            <w:ind w:left="1440"/>
          </w:pPr>
        </w:pPrChange>
      </w:pPr>
      <w:del w:id="78" w:author="gthain" w:date="2013-06-24T14:36:00Z">
        <w:r w:rsidRPr="007A7015" w:rsidDel="00BB4E00">
          <w:rPr>
            <w:lang w:eastAsia="en-US" w:bidi="ar-SA"/>
          </w:rPr>
          <w:delText xml:space="preserve">If the block is in the WMAgent, its input files already exist. No shish-kabob DAGs. </w:delText>
        </w:r>
      </w:del>
    </w:p>
    <w:p w:rsidR="007A7015" w:rsidRPr="007A7015" w:rsidDel="00BB4E00" w:rsidRDefault="007A7015" w:rsidP="00BB4E00">
      <w:pPr>
        <w:widowControl/>
        <w:numPr>
          <w:ilvl w:val="0"/>
          <w:numId w:val="3"/>
        </w:numPr>
        <w:suppressAutoHyphens w:val="0"/>
        <w:ind w:left="360"/>
        <w:rPr>
          <w:del w:id="79" w:author="gthain" w:date="2013-06-24T14:36:00Z"/>
          <w:rFonts w:eastAsia="Times New Roman" w:cs="Times New Roman"/>
          <w:kern w:val="0"/>
          <w:lang w:eastAsia="en-US" w:bidi="ar-SA"/>
        </w:rPr>
        <w:pPrChange w:id="80" w:author="gthain" w:date="2013-06-24T14:36:00Z">
          <w:pPr>
            <w:widowControl/>
            <w:numPr>
              <w:numId w:val="3"/>
            </w:numPr>
            <w:suppressAutoHyphens w:val="0"/>
            <w:ind w:left="720" w:hanging="360"/>
          </w:pPr>
        </w:pPrChange>
      </w:pPr>
      <w:del w:id="81" w:author="gthain" w:date="2013-06-24T14:36:00Z">
        <w:r w:rsidRPr="007A7015" w:rsidDel="00BB4E00">
          <w:rPr>
            <w:rFonts w:eastAsia="Times New Roman" w:cs="Times New Roman"/>
            <w:kern w:val="0"/>
            <w:lang w:eastAsia="en-US" w:bidi="ar-SA"/>
          </w:rPr>
          <w:delText xml:space="preserve">If a job fails/disappears, the system has a retry policy. After so many failures, operators intervene manually. </w:delText>
        </w:r>
      </w:del>
    </w:p>
    <w:p w:rsidR="007A7015" w:rsidDel="00BB4E00" w:rsidRDefault="007A7015" w:rsidP="00BB4E00">
      <w:pPr>
        <w:pStyle w:val="ListBullet"/>
        <w:numPr>
          <w:ilvl w:val="0"/>
          <w:numId w:val="3"/>
        </w:numPr>
        <w:ind w:left="360"/>
        <w:rPr>
          <w:del w:id="82" w:author="gthain" w:date="2013-06-24T14:36:00Z"/>
        </w:rPr>
        <w:pPrChange w:id="83" w:author="gthain" w:date="2013-06-24T14:36:00Z">
          <w:pPr>
            <w:pStyle w:val="ListBullet"/>
            <w:numPr>
              <w:numId w:val="3"/>
            </w:numPr>
            <w:tabs>
              <w:tab w:val="clear" w:pos="360"/>
            </w:tabs>
            <w:ind w:left="720"/>
          </w:pPr>
        </w:pPrChange>
      </w:pPr>
      <w:del w:id="84" w:author="gthain" w:date="2013-06-24T14:36:00Z">
        <w:r w:rsidRPr="007A7015" w:rsidDel="00BB4E00">
          <w:rPr>
            <w:lang w:eastAsia="en-US" w:bidi="ar-SA"/>
          </w:rPr>
          <w:delText xml:space="preserve">The operators keep a watch on the system and keep the job priorities between agents in relative balance. </w:delText>
        </w:r>
        <w:r w:rsidDel="00BB4E00">
          <w:rPr>
            <w:lang w:eastAsia="en-US" w:bidi="ar-SA"/>
          </w:rPr>
          <w:delText xml:space="preserve">If </w:delText>
        </w:r>
        <w:r w:rsidRPr="007A7015" w:rsidDel="00BB4E00">
          <w:rPr>
            <w:lang w:eastAsia="en-US" w:bidi="ar-SA"/>
          </w:rPr>
          <w:delText xml:space="preserve">one WMAgent gets too many </w:delText>
        </w:r>
        <w:r w:rsidDel="00BB4E00">
          <w:rPr>
            <w:lang w:eastAsia="en-US" w:bidi="ar-SA"/>
          </w:rPr>
          <w:delText>high-priority jobs</w:delText>
        </w:r>
        <w:r w:rsidRPr="007A7015" w:rsidDel="00BB4E00">
          <w:rPr>
            <w:lang w:eastAsia="en-US" w:bidi="ar-SA"/>
          </w:rPr>
          <w:delText>, the operators wo</w:delText>
        </w:r>
        <w:r w:rsidDel="00BB4E00">
          <w:rPr>
            <w:lang w:eastAsia="en-US" w:bidi="ar-SA"/>
          </w:rPr>
          <w:delText>uld intervene manually. So CMS claims</w:delText>
        </w:r>
        <w:r w:rsidRPr="007A7015" w:rsidDel="00BB4E00">
          <w:rPr>
            <w:lang w:eastAsia="en-US" w:bidi="ar-SA"/>
          </w:rPr>
          <w:delText xml:space="preserve"> we don't need to consider the case of large imbalances. </w:delText>
        </w:r>
      </w:del>
    </w:p>
    <w:p w:rsidR="00303C4C" w:rsidDel="00BB4E00" w:rsidRDefault="00303C4C" w:rsidP="00BB4E00">
      <w:pPr>
        <w:widowControl/>
        <w:numPr>
          <w:ilvl w:val="0"/>
          <w:numId w:val="3"/>
        </w:numPr>
        <w:suppressAutoHyphens w:val="0"/>
        <w:ind w:left="360"/>
        <w:rPr>
          <w:del w:id="85" w:author="gthain" w:date="2013-06-24T14:36:00Z"/>
          <w:rFonts w:eastAsia="Times New Roman" w:cs="Times New Roman"/>
          <w:kern w:val="0"/>
          <w:lang w:eastAsia="en-US" w:bidi="ar-SA"/>
        </w:rPr>
        <w:pPrChange w:id="86" w:author="gthain" w:date="2013-06-24T14:36:00Z">
          <w:pPr>
            <w:widowControl/>
            <w:numPr>
              <w:numId w:val="3"/>
            </w:numPr>
            <w:suppressAutoHyphens w:val="0"/>
            <w:ind w:left="720" w:hanging="360"/>
          </w:pPr>
        </w:pPrChange>
      </w:pPr>
      <w:del w:id="87" w:author="gthain" w:date="2013-06-24T14:36:00Z">
        <w:r w:rsidRPr="00303C4C" w:rsidDel="00BB4E00">
          <w:rPr>
            <w:rFonts w:eastAsia="Times New Roman" w:cs="Times New Roman"/>
            <w:kern w:val="0"/>
            <w:lang w:eastAsia="en-US" w:bidi="ar-SA"/>
          </w:rPr>
          <w:delText xml:space="preserve">No assumptions can be made about the number of possible sites for a job to run. It ranges from 1 site to all CMS sites, depending on the input data. </w:delText>
        </w:r>
      </w:del>
    </w:p>
    <w:p w:rsidR="00303C4C" w:rsidRPr="00303C4C" w:rsidDel="00BB4E00" w:rsidRDefault="00303C4C" w:rsidP="00BB4E00">
      <w:pPr>
        <w:widowControl/>
        <w:numPr>
          <w:ilvl w:val="0"/>
          <w:numId w:val="3"/>
        </w:numPr>
        <w:suppressAutoHyphens w:val="0"/>
        <w:ind w:left="360"/>
        <w:rPr>
          <w:del w:id="88" w:author="gthain" w:date="2013-06-24T14:36:00Z"/>
          <w:rFonts w:eastAsia="Times New Roman" w:cs="Times New Roman"/>
          <w:kern w:val="0"/>
          <w:lang w:eastAsia="en-US" w:bidi="ar-SA"/>
        </w:rPr>
        <w:pPrChange w:id="89" w:author="gthain" w:date="2013-06-24T14:36:00Z">
          <w:pPr>
            <w:widowControl/>
            <w:numPr>
              <w:numId w:val="3"/>
            </w:numPr>
            <w:suppressAutoHyphens w:val="0"/>
            <w:ind w:left="720" w:hanging="360"/>
          </w:pPr>
        </w:pPrChange>
      </w:pPr>
      <w:del w:id="90" w:author="gthain" w:date="2013-06-24T14:36:00Z">
        <w:r w:rsidRPr="00303C4C" w:rsidDel="00BB4E00">
          <w:rPr>
            <w:rFonts w:eastAsia="Times New Roman" w:cs="Times New Roman"/>
            <w:kern w:val="0"/>
            <w:lang w:eastAsia="en-US" w:bidi="ar-SA"/>
          </w:rPr>
          <w:delText xml:space="preserve">The average negotiation cycle </w:delText>
        </w:r>
        <w:r w:rsidDel="00BB4E00">
          <w:rPr>
            <w:rFonts w:eastAsia="Times New Roman" w:cs="Times New Roman"/>
            <w:kern w:val="0"/>
            <w:lang w:eastAsia="en-US" w:bidi="ar-SA"/>
          </w:rPr>
          <w:delText xml:space="preserve">duration </w:delText>
        </w:r>
        <w:r w:rsidRPr="00303C4C" w:rsidDel="00BB4E00">
          <w:rPr>
            <w:rFonts w:eastAsia="Times New Roman" w:cs="Times New Roman"/>
            <w:kern w:val="0"/>
            <w:lang w:eastAsia="en-US" w:bidi="ar-SA"/>
          </w:rPr>
          <w:delText xml:space="preserve">(current data only, from Condor statistics) is </w:delText>
        </w:r>
        <w:r w:rsidDel="00BB4E00">
          <w:rPr>
            <w:rFonts w:eastAsia="Times New Roman" w:cs="Times New Roman"/>
            <w:kern w:val="0"/>
            <w:lang w:eastAsia="en-US" w:bidi="ar-SA"/>
          </w:rPr>
          <w:delText xml:space="preserve">147 seconds (65s for </w:delText>
        </w:r>
        <w:r w:rsidRPr="00303C4C" w:rsidDel="00BB4E00">
          <w:rPr>
            <w:rFonts w:eastAsia="Times New Roman" w:cs="Times New Roman"/>
            <w:kern w:val="0"/>
            <w:lang w:eastAsia="en-US" w:bidi="ar-SA"/>
          </w:rPr>
          <w:delText>Phase 1, 12s for Phase 2, 0 for Phase 3, 70s for Phase 4</w:delText>
        </w:r>
        <w:r w:rsidDel="00BB4E00">
          <w:rPr>
            <w:rFonts w:eastAsia="Times New Roman" w:cs="Times New Roman"/>
            <w:kern w:val="0"/>
            <w:lang w:eastAsia="en-US" w:bidi="ar-SA"/>
          </w:rPr>
          <w:delText>). Five</w:delText>
        </w:r>
        <w:r w:rsidRPr="00303C4C" w:rsidDel="00BB4E00">
          <w:rPr>
            <w:rFonts w:eastAsia="Times New Roman" w:cs="Times New Roman"/>
            <w:kern w:val="0"/>
            <w:lang w:eastAsia="en-US" w:bidi="ar-SA"/>
          </w:rPr>
          <w:delText xml:space="preserve"> submitters were considered.</w:delText>
        </w:r>
      </w:del>
    </w:p>
    <w:p w:rsidR="007A7015" w:rsidRDefault="007A7015" w:rsidP="00BB4E00">
      <w:pPr>
        <w:pStyle w:val="ListBullet"/>
        <w:numPr>
          <w:ilvl w:val="0"/>
          <w:numId w:val="0"/>
        </w:numPr>
        <w:ind w:left="360" w:hanging="360"/>
        <w:pPrChange w:id="91" w:author="gthain" w:date="2013-06-24T14:36:00Z">
          <w:pPr>
            <w:pStyle w:val="ListBullet"/>
            <w:numPr>
              <w:numId w:val="0"/>
            </w:numPr>
            <w:tabs>
              <w:tab w:val="clear" w:pos="360"/>
            </w:tabs>
            <w:ind w:firstLine="0"/>
          </w:pPr>
        </w:pPrChange>
      </w:pPr>
    </w:p>
    <w:p w:rsidR="001F15FD" w:rsidRDefault="001F15FD" w:rsidP="001F15FD">
      <w:pPr>
        <w:pStyle w:val="Heading2"/>
      </w:pPr>
      <w:r>
        <w:t>Proposed Solution</w:t>
      </w:r>
    </w:p>
    <w:p w:rsidR="00FF254B" w:rsidRDefault="00FF254B">
      <w:pPr>
        <w:pStyle w:val="BodyText"/>
      </w:pPr>
      <w:r>
        <w:t xml:space="preserve">The proposed solution is </w:t>
      </w:r>
      <w:ins w:id="92" w:author="gthain" w:date="2013-06-24T14:33:00Z">
        <w:r w:rsidR="00BB4E00">
          <w:t xml:space="preserve">to add statistics using the </w:t>
        </w:r>
        <w:proofErr w:type="spellStart"/>
        <w:r w:rsidR="00BB4E00">
          <w:t>generic_stats</w:t>
        </w:r>
        <w:proofErr w:type="spellEnd"/>
        <w:r w:rsidR="00BB4E00">
          <w:t xml:space="preserve"> class to the startd to add </w:t>
        </w:r>
        <w:proofErr w:type="spellStart"/>
        <w:r w:rsidR="00BB4E00">
          <w:t>bucketized</w:t>
        </w:r>
        <w:proofErr w:type="spellEnd"/>
        <w:r w:rsidR="00BB4E00">
          <w:t xml:space="preserve"> counts of total number of preemptions, preemptions because of startd RANK, preemptions </w:t>
        </w:r>
      </w:ins>
      <w:ins w:id="93" w:author="gthain" w:date="2013-06-24T14:34:00Z">
        <w:r w:rsidR="00BB4E00">
          <w:t>because</w:t>
        </w:r>
      </w:ins>
      <w:ins w:id="94" w:author="gthain" w:date="2013-06-24T14:33:00Z">
        <w:r w:rsidR="00BB4E00">
          <w:t xml:space="preserve"> </w:t>
        </w:r>
      </w:ins>
      <w:ins w:id="95" w:author="gthain" w:date="2013-06-24T14:34:00Z">
        <w:r w:rsidR="00BB4E00">
          <w:t xml:space="preserve">of </w:t>
        </w:r>
        <w:proofErr w:type="spellStart"/>
        <w:r w:rsidR="00BB4E00">
          <w:t>userprio</w:t>
        </w:r>
        <w:proofErr w:type="spellEnd"/>
        <w:r w:rsidR="00BB4E00">
          <w:t>, and total job starts.  The last is useful because a preemption count of zero is not meaningful if job start count is also zero.</w:t>
        </w:r>
      </w:ins>
      <w:ins w:id="96" w:author="gthain" w:date="2013-06-24T14:37:00Z">
        <w:r w:rsidR="00BB4E00">
          <w:t xml:space="preserve">  These stats can then be passed to the ganglia monitoring system via </w:t>
        </w:r>
        <w:proofErr w:type="spellStart"/>
        <w:r w:rsidR="00BB4E00">
          <w:t>gangliad</w:t>
        </w:r>
        <w:proofErr w:type="spellEnd"/>
        <w:r w:rsidR="00BB4E00">
          <w:t>.</w:t>
        </w:r>
      </w:ins>
      <w:del w:id="97" w:author="gthain" w:date="2013-06-24T14:33:00Z">
        <w:r w:rsidDel="00BB4E00">
          <w:delText>thus to expose job priority in the SubmitterAds advertised by the Schedd, and have the Negotiator use this information to match all higher priority jobs before considering lower priority jobs, no matter which Schedd they reside on. This will require a small change in the protocol between the Negotiator and Schedd as well.</w:delText>
        </w:r>
      </w:del>
    </w:p>
    <w:p w:rsidR="00FF254B" w:rsidRDefault="00FF254B" w:rsidP="0058251B">
      <w:pPr>
        <w:pStyle w:val="SubHeading"/>
      </w:pPr>
      <w:r>
        <w:t xml:space="preserve">The </w:t>
      </w:r>
      <w:del w:id="98" w:author="gthain" w:date="2013-06-24T14:35:00Z">
        <w:r w:rsidDel="00BB4E00">
          <w:delText xml:space="preserve">SubmitterAd </w:delText>
        </w:r>
      </w:del>
      <w:proofErr w:type="spellStart"/>
      <w:ins w:id="99" w:author="gthain" w:date="2013-06-24T14:35:00Z">
        <w:r w:rsidR="00BB4E00">
          <w:t>Startd</w:t>
        </w:r>
        <w:r w:rsidR="00BB4E00">
          <w:t>Ad</w:t>
        </w:r>
        <w:proofErr w:type="spellEnd"/>
        <w:r w:rsidR="00BB4E00">
          <w:t xml:space="preserve"> </w:t>
        </w:r>
      </w:ins>
      <w:r>
        <w:t>changes</w:t>
      </w:r>
    </w:p>
    <w:p w:rsidR="00FF254B" w:rsidRPr="003D67FD" w:rsidDel="00BB4E00" w:rsidRDefault="00BB4E00">
      <w:pPr>
        <w:pStyle w:val="BodyText"/>
        <w:rPr>
          <w:del w:id="100" w:author="gthain" w:date="2013-06-24T14:35:00Z"/>
          <w:i/>
          <w:rPrChange w:id="101" w:author="Todd Tannenbaum" w:date="2012-09-20T15:47:00Z">
            <w:rPr>
              <w:del w:id="102" w:author="gthain" w:date="2013-06-24T14:35:00Z"/>
            </w:rPr>
          </w:rPrChange>
        </w:rPr>
      </w:pPr>
      <w:ins w:id="103" w:author="gthain" w:date="2013-06-24T14:35:00Z">
        <w:r>
          <w:t xml:space="preserve">The Startd will get four new attributes, </w:t>
        </w:r>
        <w:proofErr w:type="spellStart"/>
        <w:r>
          <w:t>TotalPreemptions</w:t>
        </w:r>
        <w:proofErr w:type="spellEnd"/>
        <w:r>
          <w:t xml:space="preserve">, </w:t>
        </w:r>
        <w:proofErr w:type="spellStart"/>
        <w:r>
          <w:t>TotalPreemptionsForRank</w:t>
        </w:r>
        <w:proofErr w:type="spellEnd"/>
        <w:r>
          <w:t xml:space="preserve">, </w:t>
        </w:r>
        <w:proofErr w:type="spellStart"/>
        <w:r>
          <w:t>TotalPreemptionsForUserPrio</w:t>
        </w:r>
        <w:proofErr w:type="spellEnd"/>
        <w:r>
          <w:t xml:space="preserve">, </w:t>
        </w:r>
        <w:proofErr w:type="spellStart"/>
        <w:proofErr w:type="gramStart"/>
        <w:r>
          <w:t>TotalJobStarts</w:t>
        </w:r>
        <w:proofErr w:type="spellEnd"/>
        <w:proofErr w:type="gramEnd"/>
        <w:r>
          <w:t>.  These attributes will go into each slot ad, and be the global counts per startd, not per slot.</w:t>
        </w:r>
      </w:ins>
      <w:ins w:id="104" w:author="Todd Tannenbaum" w:date="2012-09-20T15:46:00Z">
        <w:del w:id="105" w:author="gthain" w:date="2013-06-24T14:35:00Z">
          <w:r w:rsidR="003D67FD" w:rsidDel="00BB4E00">
            <w:delText xml:space="preserve">If </w:delText>
          </w:r>
        </w:del>
      </w:ins>
      <w:ins w:id="106" w:author="Todd Tannenbaum" w:date="2012-09-21T16:47:00Z">
        <w:del w:id="107" w:author="gthain" w:date="2013-06-24T14:35:00Z">
          <w:r w:rsidR="00607239" w:rsidDel="00BB4E00">
            <w:delText xml:space="preserve">and only if </w:delText>
          </w:r>
        </w:del>
      </w:ins>
      <w:ins w:id="108" w:author="Todd Tannenbaum" w:date="2012-09-20T15:46:00Z">
        <w:del w:id="109" w:author="gthain" w:date="2013-06-24T14:35:00Z">
          <w:r w:rsidR="003D67FD" w:rsidDel="00BB4E00">
            <w:delText>the configuration knob USE_GLOBAL_JOBPRIOS is True, t</w:delText>
          </w:r>
        </w:del>
      </w:ins>
      <w:del w:id="110" w:author="gthain" w:date="2013-06-24T14:35:00Z">
        <w:r w:rsidR="00FF254B" w:rsidDel="00BB4E00">
          <w:delText xml:space="preserve">The </w:delText>
        </w:r>
      </w:del>
      <w:ins w:id="111" w:author="Todd Tannenbaum" w:date="2012-09-21T16:47:00Z">
        <w:del w:id="112" w:author="gthain" w:date="2013-06-24T14:35:00Z">
          <w:r w:rsidR="00607239" w:rsidDel="00BB4E00">
            <w:delText xml:space="preserve">Schedd will extend the </w:delText>
          </w:r>
        </w:del>
      </w:ins>
      <w:del w:id="113" w:author="gthain" w:date="2013-06-24T14:35:00Z">
        <w:r w:rsidR="00FF254B" w:rsidDel="00BB4E00">
          <w:delText>SubmitterAd will be extended with a new attribute, called</w:delText>
        </w:r>
      </w:del>
      <w:ins w:id="114" w:author="Todd Tannenbaum" w:date="2012-09-20T15:47:00Z">
        <w:del w:id="115" w:author="gthain" w:date="2013-06-24T14:35:00Z">
          <w:r w:rsidR="003D67FD" w:rsidDel="00BB4E00">
            <w:delText xml:space="preserve"> </w:delText>
          </w:r>
        </w:del>
      </w:ins>
    </w:p>
    <w:p w:rsidR="00FF254B" w:rsidRPr="00607239" w:rsidDel="00BB4E00" w:rsidRDefault="00FF254B" w:rsidP="003D67FD">
      <w:pPr>
        <w:pStyle w:val="BodyText"/>
        <w:rPr>
          <w:del w:id="116" w:author="gthain" w:date="2013-06-24T14:35:00Z"/>
        </w:rPr>
        <w:pPrChange w:id="117" w:author="Todd Tannenbaum" w:date="2012-09-20T15:47:00Z">
          <w:pPr>
            <w:pStyle w:val="Quotations"/>
          </w:pPr>
        </w:pPrChange>
      </w:pPr>
      <w:del w:id="118" w:author="gthain" w:date="2013-06-24T14:35:00Z">
        <w:r w:rsidRPr="003D67FD" w:rsidDel="00BB4E00">
          <w:rPr>
            <w:i/>
            <w:rPrChange w:id="119" w:author="Todd Tannenbaum" w:date="2012-09-20T15:47:00Z">
              <w:rPr/>
            </w:rPrChange>
          </w:rPr>
          <w:delText>JobPrioArray</w:delText>
        </w:r>
      </w:del>
      <w:ins w:id="120" w:author="Todd Tannenbaum" w:date="2012-09-20T15:48:00Z">
        <w:del w:id="121" w:author="gthain" w:date="2013-06-24T14:35:00Z">
          <w:r w:rsidR="003D67FD" w:rsidDel="00BB4E00">
            <w:rPr>
              <w:i/>
            </w:rPr>
            <w:delText xml:space="preserve">. </w:delText>
          </w:r>
        </w:del>
      </w:ins>
    </w:p>
    <w:p w:rsidR="00FF254B" w:rsidDel="00BB4E00" w:rsidRDefault="00FF254B">
      <w:pPr>
        <w:pStyle w:val="BodyText"/>
        <w:rPr>
          <w:del w:id="122" w:author="gthain" w:date="2013-06-24T14:35:00Z"/>
        </w:rPr>
      </w:pPr>
      <w:del w:id="123" w:author="gthain" w:date="2013-06-24T14:35:00Z">
        <w:r w:rsidDel="00BB4E00">
          <w:delText xml:space="preserve">This attribute will contain the list of all and only the priority numbers </w:delText>
        </w:r>
        <w:r w:rsidR="00A5005B" w:rsidDel="00BB4E00">
          <w:delText>sorted from high to low</w:delText>
        </w:r>
        <w:r w:rsidR="00EA0D67" w:rsidDel="00BB4E00">
          <w:delText xml:space="preserve"> </w:delText>
        </w:r>
        <w:r w:rsidDel="00BB4E00">
          <w:delText>of runnable jobs queued by the Schedd for the user. As a reminder, the Schedd already advertises one SubmitterAd per user.</w:delText>
        </w:r>
      </w:del>
      <w:ins w:id="124" w:author="Todd Tannenbaum" w:date="2012-09-20T15:48:00Z">
        <w:del w:id="125" w:author="gthain" w:date="2013-06-24T14:35:00Z">
          <w:r w:rsidR="003D67FD" w:rsidDel="00BB4E00">
            <w:delText xml:space="preserve"> </w:delText>
          </w:r>
        </w:del>
      </w:ins>
    </w:p>
    <w:p w:rsidR="00FF254B" w:rsidDel="00BB4E00" w:rsidRDefault="00FF254B">
      <w:pPr>
        <w:pStyle w:val="BodyText"/>
        <w:rPr>
          <w:del w:id="126" w:author="gthain" w:date="2013-06-24T14:35:00Z"/>
        </w:rPr>
      </w:pPr>
      <w:del w:id="127" w:author="gthain" w:date="2013-06-24T14:35:00Z">
        <w:r w:rsidDel="00BB4E00">
          <w:delText>An example attribute would be</w:delText>
        </w:r>
      </w:del>
    </w:p>
    <w:p w:rsidR="00FF254B" w:rsidDel="00BB4E00" w:rsidRDefault="00FF254B">
      <w:pPr>
        <w:pStyle w:val="Quotations"/>
        <w:rPr>
          <w:del w:id="128" w:author="gthain" w:date="2013-06-24T14:35:00Z"/>
        </w:rPr>
      </w:pPr>
      <w:del w:id="129" w:author="gthain" w:date="2013-06-24T14:35:00Z">
        <w:r w:rsidDel="00BB4E00">
          <w:delText>JobPrioArray=</w:delText>
        </w:r>
      </w:del>
      <w:ins w:id="130" w:author="Todd Tannenbaum" w:date="2012-09-21T16:47:00Z">
        <w:del w:id="131" w:author="gthain" w:date="2013-06-24T14:35:00Z">
          <w:r w:rsidR="00607239" w:rsidDel="00BB4E00">
            <w:delText>"</w:delText>
          </w:r>
        </w:del>
      </w:ins>
      <w:del w:id="132" w:author="gthain" w:date="2013-06-24T14:35:00Z">
        <w:r w:rsidDel="00BB4E00">
          <w:delText>”100</w:delText>
        </w:r>
        <w:r w:rsidR="009C0E99" w:rsidDel="00BB4E00">
          <w:delText>,12,5</w:delText>
        </w:r>
      </w:del>
      <w:ins w:id="133" w:author="Todd Tannenbaum" w:date="2012-09-21T16:48:00Z">
        <w:del w:id="134" w:author="gthain" w:date="2013-06-24T14:35:00Z">
          <w:r w:rsidR="00607239" w:rsidDel="00BB4E00">
            <w:delText>"</w:delText>
          </w:r>
        </w:del>
      </w:ins>
      <w:del w:id="135" w:author="gthain" w:date="2013-06-24T14:35:00Z">
        <w:r w:rsidDel="00BB4E00">
          <w:delText>”</w:delText>
        </w:r>
      </w:del>
    </w:p>
    <w:p w:rsidR="00FF254B" w:rsidDel="00BB4E00" w:rsidRDefault="00FF254B">
      <w:pPr>
        <w:pStyle w:val="BodyText"/>
        <w:rPr>
          <w:del w:id="136" w:author="gthain" w:date="2013-06-24T14:35:00Z"/>
        </w:rPr>
      </w:pPr>
      <w:del w:id="137" w:author="gthain" w:date="2013-06-24T14:35:00Z">
        <w:r w:rsidDel="00BB4E00">
          <w:delText xml:space="preserve">If the Schedd hosts no runnable jobs, the attribute will have an empty string (“”) value. This is done to distinguish it from SubmitterAds from (older) Schedds who </w:delText>
        </w:r>
      </w:del>
      <w:ins w:id="138" w:author="Todd Tannenbaum" w:date="2012-09-20T15:49:00Z">
        <w:del w:id="139" w:author="gthain" w:date="2013-06-24T14:35:00Z">
          <w:r w:rsidR="003D67FD" w:rsidDel="00BB4E00">
            <w:delText xml:space="preserve">either i) </w:delText>
          </w:r>
        </w:del>
      </w:ins>
      <w:del w:id="140" w:author="gthain" w:date="2013-06-24T14:35:00Z">
        <w:r w:rsidDel="00BB4E00">
          <w:delText>do not support this functionality</w:delText>
        </w:r>
      </w:del>
      <w:ins w:id="141" w:author="Todd Tannenbaum" w:date="2012-09-20T15:49:00Z">
        <w:del w:id="142" w:author="gthain" w:date="2013-06-24T14:35:00Z">
          <w:r w:rsidR="003D67FD" w:rsidDel="00BB4E00">
            <w:delText xml:space="preserve"> or ii) have USE_GLOBAL_JOBPRIOS set to False.</w:delText>
          </w:r>
        </w:del>
      </w:ins>
      <w:del w:id="143" w:author="gthain" w:date="2013-06-24T14:35:00Z">
        <w:r w:rsidDel="00BB4E00">
          <w:delText>.</w:delText>
        </w:r>
        <w:r w:rsidR="00A5005B" w:rsidDel="00BB4E00">
          <w:delText xml:space="preserve"> </w:delText>
        </w:r>
      </w:del>
    </w:p>
    <w:p w:rsidR="00EA0D67" w:rsidDel="00BB4E00" w:rsidRDefault="00A5005B">
      <w:pPr>
        <w:pStyle w:val="BodyText"/>
        <w:rPr>
          <w:del w:id="144" w:author="gthain" w:date="2013-06-24T14:35:00Z"/>
        </w:rPr>
      </w:pPr>
      <w:del w:id="145" w:author="gthain" w:date="2013-06-24T14:35:00Z">
        <w:r w:rsidDel="00BB4E00">
          <w:delText xml:space="preserve">If a Schedds queue contains more than a configurable number of </w:delText>
        </w:r>
        <w:r w:rsidR="008A54F3" w:rsidDel="00BB4E00">
          <w:delText xml:space="preserve">N </w:delText>
        </w:r>
        <w:r w:rsidDel="00BB4E00">
          <w:delText xml:space="preserve">unique priorities (default at 500), the Schedd will advertise </w:delText>
        </w:r>
        <w:r w:rsidR="008A54F3" w:rsidDel="00BB4E00">
          <w:delText xml:space="preserve">just </w:delText>
        </w:r>
        <w:r w:rsidDel="00BB4E00">
          <w:delText xml:space="preserve">the </w:delText>
        </w:r>
        <w:r w:rsidR="008A54F3" w:rsidDel="00BB4E00">
          <w:delText>top N unique priorities</w:delText>
        </w:r>
        <w:r w:rsidDel="00BB4E00">
          <w:delText xml:space="preserve">, and will </w:delText>
        </w:r>
        <w:r w:rsidR="008A54F3" w:rsidDel="00BB4E00">
          <w:delText xml:space="preserve">additionally </w:delText>
        </w:r>
        <w:r w:rsidDel="00BB4E00">
          <w:delText xml:space="preserve">advertise an attribute JobPrioArrayOverflow with a single integer value equal to the number of unique </w:delText>
        </w:r>
        <w:r w:rsidR="008A54F3" w:rsidDel="00BB4E00">
          <w:delText>priorities</w:delText>
        </w:r>
        <w:r w:rsidDel="00BB4E00">
          <w:delText>.</w:delText>
        </w:r>
      </w:del>
    </w:p>
    <w:p w:rsidR="00FF254B" w:rsidRDefault="00FF254B">
      <w:pPr>
        <w:pStyle w:val="BodyText"/>
      </w:pPr>
      <w:del w:id="146" w:author="gthain" w:date="2013-06-24T14:35:00Z">
        <w:r w:rsidDel="00BB4E00">
          <w:delText>The overhead in the creation and storage of this new attribute should be negligible.</w:delText>
        </w:r>
      </w:del>
    </w:p>
    <w:p w:rsidR="00FF254B" w:rsidDel="00BB4E00" w:rsidRDefault="00FF254B">
      <w:pPr>
        <w:pStyle w:val="Heading2"/>
        <w:rPr>
          <w:del w:id="147" w:author="gthain" w:date="2013-06-24T14:36:00Z"/>
        </w:rPr>
      </w:pPr>
      <w:del w:id="148" w:author="gthain" w:date="2013-06-24T14:36:00Z">
        <w:r w:rsidDel="00BB4E00">
          <w:delText>Negotiator-Schedd protocol extension</w:delText>
        </w:r>
      </w:del>
    </w:p>
    <w:p w:rsidR="008A54F3" w:rsidDel="00BB4E00" w:rsidRDefault="00FF254B" w:rsidP="008A54F3">
      <w:pPr>
        <w:pStyle w:val="BodyText"/>
        <w:rPr>
          <w:del w:id="149" w:author="gthain" w:date="2013-06-24T14:36:00Z"/>
        </w:rPr>
      </w:pPr>
      <w:del w:id="150" w:author="gthain" w:date="2013-06-24T14:36:00Z">
        <w:r w:rsidDel="00BB4E00">
          <w:delText xml:space="preserve">The Negotiator-Schedd protocol will be extended to include a request for “only jobs from user X and with </w:delText>
        </w:r>
        <w:r w:rsidR="006C2E31" w:rsidDel="00BB4E00">
          <w:delText>job priorities equal to</w:delText>
        </w:r>
        <w:r w:rsidDel="00BB4E00">
          <w:delText xml:space="preserve"> Y” (as opposed to the current “only jobs from user X</w:delText>
        </w:r>
        <w:r w:rsidR="00A5005B" w:rsidDel="00BB4E00">
          <w:delText xml:space="preserve">”); optionally, the request could be </w:delText>
        </w:r>
        <w:r w:rsidR="006C2E31" w:rsidDel="00BB4E00">
          <w:delText>“…with job priorites</w:delText>
        </w:r>
      </w:del>
      <w:ins w:id="151" w:author="Todd Tannenbaum" w:date="2012-09-21T16:44:00Z">
        <w:del w:id="152" w:author="gthain" w:date="2013-06-24T14:36:00Z">
          <w:r w:rsidR="00607239" w:rsidDel="00BB4E00">
            <w:delText>priorities</w:delText>
          </w:r>
        </w:del>
      </w:ins>
      <w:del w:id="153" w:author="gthain" w:date="2013-06-24T14:36:00Z">
        <w:r w:rsidR="006C2E31" w:rsidDel="00BB4E00">
          <w:delText xml:space="preserve"> between Y and Z inclusive”. </w:delText>
        </w:r>
        <w:r w:rsidR="008A54F3" w:rsidDel="00BB4E00">
          <w:delText xml:space="preserve"> The purpose for this extension is to avoid useless re-negotiation of high prio</w:delText>
        </w:r>
      </w:del>
      <w:ins w:id="154" w:author="Todd Tannenbaum" w:date="2012-09-21T16:44:00Z">
        <w:del w:id="155" w:author="gthain" w:date="2013-06-24T14:36:00Z">
          <w:r w:rsidR="00607239" w:rsidDel="00BB4E00">
            <w:delText>rity</w:delText>
          </w:r>
        </w:del>
      </w:ins>
      <w:del w:id="156" w:author="gthain" w:date="2013-06-24T14:36:00Z">
        <w:r w:rsidR="008A54F3" w:rsidDel="00BB4E00">
          <w:delText xml:space="preserve"> jobs. Without the protocol change, the Shedd would first try to negotiate high </w:delText>
        </w:r>
      </w:del>
      <w:ins w:id="157" w:author="Todd Tannenbaum" w:date="2012-09-21T16:44:00Z">
        <w:del w:id="158" w:author="gthain" w:date="2013-06-24T14:36:00Z">
          <w:r w:rsidR="00607239" w:rsidDel="00BB4E00">
            <w:delText xml:space="preserve">priority </w:delText>
          </w:r>
        </w:del>
      </w:ins>
      <w:del w:id="159" w:author="gthain" w:date="2013-06-24T14:36:00Z">
        <w:r w:rsidR="008A54F3" w:rsidDel="00BB4E00">
          <w:delText>prio jobs again after a pie spin, and it is already known those will not match.</w:delText>
        </w:r>
      </w:del>
    </w:p>
    <w:p w:rsidR="00FF254B" w:rsidDel="00BB4E00" w:rsidRDefault="00FF254B">
      <w:pPr>
        <w:pStyle w:val="BodyText"/>
        <w:rPr>
          <w:del w:id="160" w:author="gthain" w:date="2013-06-24T14:36:00Z"/>
        </w:rPr>
      </w:pPr>
      <w:del w:id="161" w:author="gthain" w:date="2013-06-24T14:36:00Z">
        <w:r w:rsidDel="00BB4E00">
          <w:delText xml:space="preserve">Any and only Schedds advertising the JobPrioArray are </w:delText>
        </w:r>
        <w:r w:rsidR="008A54F3" w:rsidDel="00BB4E00">
          <w:delText xml:space="preserve">expected </w:delText>
        </w:r>
        <w:r w:rsidDel="00BB4E00">
          <w:delText>to support this new protocol extension.</w:delText>
        </w:r>
      </w:del>
    </w:p>
    <w:p w:rsidR="00FF254B" w:rsidDel="00BB4E00" w:rsidRDefault="00FF254B">
      <w:pPr>
        <w:pStyle w:val="BodyText"/>
        <w:rPr>
          <w:del w:id="162" w:author="gthain" w:date="2013-06-24T14:36:00Z"/>
        </w:rPr>
      </w:pPr>
      <w:del w:id="163" w:author="gthain" w:date="2013-06-24T14:36:00Z">
        <w:r w:rsidDel="00BB4E00">
          <w:delText>The impact on the Schedd to implement new request should be minimal.</w:delText>
        </w:r>
        <w:r w:rsidR="006C2E31" w:rsidDel="00BB4E00">
          <w:delText xml:space="preserve"> Backwards/forwards wire compatibility is ensured because the negotiation protocol is initiated via a ClassAd; the priority value(s) Y and optionally Z will be passed from Negotiator to Schedd via attributes inserted into this ClassAd, not by adding a new RPC command.</w:delText>
        </w:r>
      </w:del>
    </w:p>
    <w:p w:rsidR="00FF254B" w:rsidDel="00BB4E00" w:rsidRDefault="00FF254B">
      <w:pPr>
        <w:pStyle w:val="Heading2"/>
        <w:rPr>
          <w:del w:id="164" w:author="gthain" w:date="2013-06-24T14:36:00Z"/>
        </w:rPr>
      </w:pPr>
      <w:del w:id="165" w:author="gthain" w:date="2013-06-24T14:36:00Z">
        <w:r w:rsidDel="00BB4E00">
          <w:delText>Changes in the Negotiation procedure</w:delText>
        </w:r>
      </w:del>
    </w:p>
    <w:p w:rsidR="00FF254B" w:rsidDel="00BB4E00" w:rsidRDefault="006C2E31">
      <w:pPr>
        <w:pStyle w:val="BodyText"/>
        <w:rPr>
          <w:del w:id="166" w:author="gthain" w:date="2013-06-24T14:36:00Z"/>
        </w:rPr>
      </w:pPr>
      <w:del w:id="167" w:author="gthain" w:date="2013-06-24T14:36:00Z">
        <w:r w:rsidDel="00BB4E00">
          <w:delText>If the configuration knob NEGOTIATOR_USE_GLOBAL_JOBPRIOS is True, t</w:delText>
        </w:r>
        <w:r w:rsidR="00EA0D67" w:rsidDel="00BB4E00">
          <w:delText>he</w:delText>
        </w:r>
        <w:r w:rsidR="00FF254B" w:rsidDel="00BB4E00">
          <w:delText xml:space="preserve"> Negotiation procedure changes in the following way:</w:delText>
        </w:r>
      </w:del>
    </w:p>
    <w:p w:rsidR="00FF254B" w:rsidDel="00BB4E00" w:rsidRDefault="00FF254B" w:rsidP="001134FB">
      <w:pPr>
        <w:pStyle w:val="BodyText"/>
        <w:numPr>
          <w:ilvl w:val="0"/>
          <w:numId w:val="11"/>
        </w:numPr>
        <w:rPr>
          <w:ins w:id="168" w:author="Todd Tannenbaum" w:date="2012-09-21T16:53:00Z"/>
          <w:del w:id="169" w:author="gthain" w:date="2013-06-24T14:36:00Z"/>
        </w:rPr>
        <w:pPrChange w:id="170" w:author="Todd Tannenbaum" w:date="2012-09-21T16:52:00Z">
          <w:pPr>
            <w:pStyle w:val="BodyText"/>
          </w:pPr>
        </w:pPrChange>
      </w:pPr>
      <w:del w:id="171" w:author="gthain" w:date="2013-06-24T14:36:00Z">
        <w:r w:rsidDel="00BB4E00">
          <w:delText>Every time the Negotiator considers a user for matchmaking, it first creates a union of all the JobPrioArrays, and then, for each JobPrio, starting from highest to lowest, queries one by one each Schedd having runnable jobs of that specific JobPrio and matches the jobs obtained.</w:delText>
        </w:r>
      </w:del>
      <w:ins w:id="172" w:author="Todd Tannenbaum" w:date="2012-09-21T16:49:00Z">
        <w:del w:id="173" w:author="gthain" w:date="2013-06-24T14:36:00Z">
          <w:r w:rsidR="00607239" w:rsidDel="00BB4E00">
            <w:delText xml:space="preserve"> </w:delText>
          </w:r>
        </w:del>
      </w:ins>
      <w:ins w:id="174" w:author="Todd Tannenbaum" w:date="2012-09-21T16:53:00Z">
        <w:del w:id="175" w:author="gthain" w:date="2013-06-24T14:36:00Z">
          <w:r w:rsidR="001134FB" w:rsidDel="00BB4E00">
            <w:delText xml:space="preserve">If a SubmitterAd does not contain the JobPrioArray attribute, the Negotiator will behave as if this SubmitterAd had a JobPrioArray attribute with a single value containing the worst job priority (MAXINT, or 2^31 – 1). </w:delText>
          </w:r>
        </w:del>
      </w:ins>
      <w:ins w:id="176" w:author="Todd Tannenbaum" w:date="2012-09-21T16:49:00Z">
        <w:del w:id="177" w:author="gthain" w:date="2013-06-24T14:36:00Z">
          <w:r w:rsidR="00607239" w:rsidDel="00BB4E00">
            <w:delText>Minimal to no changes will be made inside of the actual core negotiator algorithm implementation; instead, the changes will be primarily localized to the portion of the negotiator that fetches the SubmitterAds from the collector. This function will manufacture additional SubmitterAds by taking the cross-product of the submitter along with the job priorities listed in the JobPrioArray attribute of the submitter ad, and then feed these “submitters” into the existing matchmaker algorithm.</w:delText>
          </w:r>
        </w:del>
      </w:ins>
    </w:p>
    <w:p w:rsidR="001134FB" w:rsidDel="00BB4E00" w:rsidRDefault="001134FB" w:rsidP="001134FB">
      <w:pPr>
        <w:pStyle w:val="BodyText"/>
        <w:numPr>
          <w:ilvl w:val="0"/>
          <w:numId w:val="11"/>
        </w:numPr>
        <w:rPr>
          <w:del w:id="178" w:author="gthain" w:date="2013-06-24T14:36:00Z"/>
        </w:rPr>
        <w:pPrChange w:id="179" w:author="Todd Tannenbaum" w:date="2012-09-21T16:52:00Z">
          <w:pPr>
            <w:pStyle w:val="BodyText"/>
          </w:pPr>
        </w:pPrChange>
      </w:pPr>
      <w:ins w:id="180" w:author="Todd Tannenbaum" w:date="2012-09-21T16:53:00Z">
        <w:del w:id="181" w:author="gthain" w:date="2013-06-24T14:36:00Z">
          <w:r w:rsidDel="00BB4E00">
            <w:delText xml:space="preserve">If the SubmitterAd does contain a JobPrioArray attribute, then the Negotiator will add the </w:delText>
          </w:r>
        </w:del>
      </w:ins>
      <w:ins w:id="182" w:author="Todd Tannenbaum" w:date="2012-09-21T16:54:00Z">
        <w:del w:id="183" w:author="gthain" w:date="2013-06-24T14:36:00Z">
          <w:r w:rsidDel="00BB4E00">
            <w:delText xml:space="preserve">job ad </w:delText>
          </w:r>
        </w:del>
      </w:ins>
      <w:ins w:id="184" w:author="Todd Tannenbaum" w:date="2012-09-21T16:53:00Z">
        <w:del w:id="185" w:author="gthain" w:date="2013-06-24T14:36:00Z">
          <w:r w:rsidDel="00BB4E00">
            <w:delText xml:space="preserve">attribute </w:delText>
          </w:r>
        </w:del>
      </w:ins>
      <w:ins w:id="186" w:author="Todd Tannenbaum" w:date="2012-09-21T16:54:00Z">
        <w:del w:id="187" w:author="gthain" w:date="2013-06-24T14:36:00Z">
          <w:r w:rsidDel="00BB4E00">
            <w:delText>“</w:delText>
          </w:r>
        </w:del>
      </w:ins>
      <w:ins w:id="188" w:author="Todd Tannenbaum" w:date="2012-09-21T16:53:00Z">
        <w:del w:id="189" w:author="gthain" w:date="2013-06-24T14:36:00Z">
          <w:r w:rsidDel="00BB4E00">
            <w:delText>JobPrio</w:delText>
          </w:r>
        </w:del>
      </w:ins>
      <w:ins w:id="190" w:author="Todd Tannenbaum" w:date="2012-09-21T16:54:00Z">
        <w:del w:id="191" w:author="gthain" w:date="2013-06-24T14:36:00Z">
          <w:r w:rsidDel="00BB4E00">
            <w:delText>”</w:delText>
          </w:r>
        </w:del>
      </w:ins>
      <w:ins w:id="192" w:author="Todd Tannenbaum" w:date="2012-09-21T16:53:00Z">
        <w:del w:id="193" w:author="gthain" w:date="2013-06-24T14:36:00Z">
          <w:r w:rsidDel="00BB4E00">
            <w:delText xml:space="preserve"> to the list of significant attributes it sends to the Schedd for auto</w:delText>
          </w:r>
        </w:del>
      </w:ins>
      <w:ins w:id="194" w:author="Todd Tannenbaum" w:date="2012-09-21T16:54:00Z">
        <w:del w:id="195" w:author="gthain" w:date="2013-06-24T14:36:00Z">
          <w:r w:rsidDel="00BB4E00">
            <w:delText>-</w:delText>
          </w:r>
        </w:del>
      </w:ins>
      <w:ins w:id="196" w:author="Todd Tannenbaum" w:date="2012-09-21T16:53:00Z">
        <w:del w:id="197" w:author="gthain" w:date="2013-06-24T14:36:00Z">
          <w:r w:rsidDel="00BB4E00">
            <w:delText>clustering.</w:delText>
          </w:r>
        </w:del>
      </w:ins>
      <w:ins w:id="198" w:author="Todd Tannenbaum" w:date="2012-09-21T16:55:00Z">
        <w:del w:id="199" w:author="gthain" w:date="2013-06-24T14:36:00Z">
          <w:r w:rsidDel="00BB4E00">
            <w:delText xml:space="preserve"> This is done to ensure that if the Schedd reuses a claim, it will only reuse that claim for jobs with the same job priority.</w:delText>
          </w:r>
        </w:del>
      </w:ins>
    </w:p>
    <w:p w:rsidR="00FF254B" w:rsidDel="00BB4E00" w:rsidRDefault="00FF254B">
      <w:pPr>
        <w:pStyle w:val="BodyText"/>
        <w:rPr>
          <w:del w:id="200" w:author="gthain" w:date="2013-06-24T14:36:00Z"/>
        </w:rPr>
      </w:pPr>
      <w:del w:id="201" w:author="gthain" w:date="2013-06-24T14:36:00Z">
        <w:r w:rsidDel="00BB4E00">
          <w:delText>If even one SchedulerAd for that user does contain the JobPrioArray attribute, the Negotiator falls back to the old negotiation procedure (i.e. job priorities are handled internally by the Schedds).</w:delText>
        </w:r>
      </w:del>
    </w:p>
    <w:p w:rsidR="006C2E31" w:rsidDel="00BB4E00" w:rsidRDefault="006C2E31">
      <w:pPr>
        <w:pStyle w:val="BodyText"/>
        <w:rPr>
          <w:del w:id="202" w:author="gthain" w:date="2013-06-24T14:36:00Z"/>
        </w:rPr>
      </w:pPr>
      <w:del w:id="203" w:author="gthain" w:date="2013-06-24T14:36:00Z">
        <w:r w:rsidDel="00BB4E00">
          <w:delText xml:space="preserve">Minimal to no changes will be made inside of the actual </w:delText>
        </w:r>
        <w:r w:rsidR="006245AB" w:rsidDel="00BB4E00">
          <w:delText xml:space="preserve">core </w:delText>
        </w:r>
        <w:r w:rsidDel="00BB4E00">
          <w:delText xml:space="preserve">negotiator algorithm implementation; instead, the changes will be primarily localized to the portion of the negotiator that fetches the SubmitterAds from the collector. </w:delText>
        </w:r>
        <w:r w:rsidR="006245AB" w:rsidDel="00BB4E00">
          <w:delText xml:space="preserve">This function will manufacture additional SubmitterAds </w:delText>
        </w:r>
        <w:r w:rsidR="007F334E" w:rsidDel="00BB4E00">
          <w:delText>by taking the cross-product of the submitter along with the job priorities listed in the JobPrioArray attribute of the submitter ad, and then feed these “submitters” into the existing matchmaker algorithm.</w:delText>
        </w:r>
      </w:del>
    </w:p>
    <w:p w:rsidR="00FF254B" w:rsidDel="00BB4E00" w:rsidRDefault="00B8075B" w:rsidP="00B8075B">
      <w:pPr>
        <w:pStyle w:val="BodyText"/>
        <w:rPr>
          <w:del w:id="204" w:author="gthain" w:date="2013-06-24T14:36:00Z"/>
        </w:rPr>
      </w:pPr>
      <w:del w:id="205" w:author="gthain" w:date="2013-06-24T14:36:00Z">
        <w:r w:rsidDel="00BB4E00">
          <w:delText xml:space="preserve">It is understood that this </w:delText>
        </w:r>
        <w:r w:rsidR="00FF254B" w:rsidDel="00BB4E00">
          <w:delText xml:space="preserve">change may have an impact on the negotiation times. </w:delText>
        </w:r>
      </w:del>
    </w:p>
    <w:p w:rsidR="00FF254B" w:rsidRDefault="00FF254B">
      <w:pPr>
        <w:pStyle w:val="Heading2"/>
      </w:pPr>
      <w:r>
        <w:t xml:space="preserve">Development </w:t>
      </w:r>
      <w:r w:rsidR="00FC7417">
        <w:t>Milestones</w:t>
      </w:r>
    </w:p>
    <w:p w:rsidR="006C2E31" w:rsidRDefault="006C2E31" w:rsidP="006C2E31">
      <w:pPr>
        <w:pStyle w:val="BodyText"/>
      </w:pPr>
      <w:r>
        <w:t>Milestones</w:t>
      </w:r>
      <w:r w:rsidR="006245AB">
        <w:t>:</w:t>
      </w:r>
    </w:p>
    <w:p w:rsidR="006C2E31" w:rsidRDefault="006C2E31" w:rsidP="0058251B">
      <w:pPr>
        <w:pStyle w:val="BodyText"/>
        <w:numPr>
          <w:ilvl w:val="0"/>
          <w:numId w:val="9"/>
        </w:numPr>
      </w:pPr>
      <w:r>
        <w:t xml:space="preserve">Modify the </w:t>
      </w:r>
      <w:del w:id="206" w:author="gthain" w:date="2013-06-24T14:37:00Z">
        <w:r w:rsidDel="00BB4E00">
          <w:delText>Schedd to report JobPrioArray and JobPrioArrayOverflow attributes.</w:delText>
        </w:r>
        <w:r w:rsidR="006245AB" w:rsidDel="00BB4E00">
          <w:delText xml:space="preserve"> [2 days]</w:delText>
        </w:r>
      </w:del>
      <w:ins w:id="207" w:author="gthain" w:date="2013-06-24T14:37:00Z">
        <w:r w:rsidR="00BB4E00">
          <w:t>Start to measure and report new preemption statistics [2 days]</w:t>
        </w:r>
      </w:ins>
    </w:p>
    <w:p w:rsidR="006C2E31" w:rsidDel="00BB4E00" w:rsidRDefault="006C2E31" w:rsidP="0058251B">
      <w:pPr>
        <w:pStyle w:val="BodyText"/>
        <w:numPr>
          <w:ilvl w:val="0"/>
          <w:numId w:val="9"/>
        </w:numPr>
        <w:rPr>
          <w:del w:id="208" w:author="gthain" w:date="2013-06-24T14:37:00Z"/>
        </w:rPr>
      </w:pPr>
      <w:del w:id="209" w:author="gthain" w:date="2013-06-24T14:37:00Z">
        <w:r w:rsidDel="00BB4E00">
          <w:delText xml:space="preserve">Modify the Schedd to support the Negotiator-Schedd protocol </w:delText>
        </w:r>
        <w:r w:rsidR="00262C4F" w:rsidDel="00BB4E00">
          <w:delText>extension</w:delText>
        </w:r>
        <w:r w:rsidDel="00BB4E00">
          <w:delText>.</w:delText>
        </w:r>
        <w:r w:rsidR="006245AB" w:rsidDel="00BB4E00">
          <w:delText xml:space="preserve"> [2 days]</w:delText>
        </w:r>
      </w:del>
    </w:p>
    <w:p w:rsidR="006C2E31" w:rsidDel="00BB4E00" w:rsidRDefault="006C2E31" w:rsidP="0058251B">
      <w:pPr>
        <w:pStyle w:val="BodyText"/>
        <w:numPr>
          <w:ilvl w:val="0"/>
          <w:numId w:val="9"/>
        </w:numPr>
        <w:rPr>
          <w:del w:id="210" w:author="gthain" w:date="2013-06-24T14:37:00Z"/>
        </w:rPr>
      </w:pPr>
      <w:del w:id="211" w:author="gthain" w:date="2013-06-24T14:37:00Z">
        <w:r w:rsidDel="00BB4E00">
          <w:delText xml:space="preserve">Modify the Negotiator to </w:delText>
        </w:r>
        <w:r w:rsidR="006245AB" w:rsidDel="00BB4E00">
          <w:delText>implement the new procedure. [3 days]</w:delText>
        </w:r>
      </w:del>
    </w:p>
    <w:p w:rsidR="006245AB" w:rsidDel="00BB4E00" w:rsidRDefault="006245AB" w:rsidP="0058251B">
      <w:pPr>
        <w:pStyle w:val="BodyText"/>
        <w:numPr>
          <w:ilvl w:val="0"/>
          <w:numId w:val="9"/>
        </w:numPr>
        <w:rPr>
          <w:del w:id="212" w:author="gthain" w:date="2013-06-24T14:37:00Z"/>
        </w:rPr>
      </w:pPr>
      <w:del w:id="213" w:author="gthain" w:date="2013-06-24T14:37:00Z">
        <w:r w:rsidDel="00BB4E00">
          <w:delText>Testing [4 days]</w:delText>
        </w:r>
      </w:del>
    </w:p>
    <w:p w:rsidR="00FC7417" w:rsidDel="00BB4E00" w:rsidRDefault="006245AB" w:rsidP="0058251B">
      <w:pPr>
        <w:pStyle w:val="BodyText"/>
        <w:numPr>
          <w:ilvl w:val="0"/>
          <w:numId w:val="9"/>
        </w:numPr>
        <w:rPr>
          <w:del w:id="214" w:author="gthain" w:date="2013-06-24T14:37:00Z"/>
        </w:rPr>
        <w:pPrChange w:id="215" w:author="gthain" w:date="2013-06-24T14:37:00Z">
          <w:pPr>
            <w:pStyle w:val="BodyText"/>
            <w:numPr>
              <w:numId w:val="9"/>
            </w:numPr>
            <w:ind w:left="720" w:hanging="360"/>
          </w:pPr>
        </w:pPrChange>
      </w:pPr>
      <w:del w:id="216" w:author="gthain" w:date="2013-06-24T14:37:00Z">
        <w:r w:rsidDel="00BB4E00">
          <w:delText>Regression test [2 days]</w:delText>
        </w:r>
      </w:del>
    </w:p>
    <w:p w:rsidR="00FC7417" w:rsidRDefault="006245AB" w:rsidP="0058251B">
      <w:pPr>
        <w:pStyle w:val="BodyText"/>
        <w:numPr>
          <w:ilvl w:val="0"/>
          <w:numId w:val="9"/>
        </w:numPr>
        <w:rPr>
          <w:ins w:id="217" w:author="gthain" w:date="2013-06-24T14:37:00Z"/>
        </w:rPr>
        <w:pPrChange w:id="218" w:author="gthain" w:date="2013-06-24T14:37:00Z">
          <w:pPr>
            <w:pStyle w:val="BodyText"/>
            <w:numPr>
              <w:numId w:val="9"/>
            </w:numPr>
            <w:ind w:left="720" w:hanging="360"/>
          </w:pPr>
        </w:pPrChange>
      </w:pPr>
      <w:r>
        <w:t>Documentation [0.25 days]</w:t>
      </w:r>
    </w:p>
    <w:p w:rsidR="00BB4E00" w:rsidRDefault="00BB4E00" w:rsidP="0058251B">
      <w:pPr>
        <w:pStyle w:val="BodyText"/>
        <w:numPr>
          <w:ilvl w:val="0"/>
          <w:numId w:val="9"/>
        </w:numPr>
        <w:pPrChange w:id="219" w:author="gthain" w:date="2013-06-24T14:37:00Z">
          <w:pPr>
            <w:pStyle w:val="BodyText"/>
            <w:numPr>
              <w:numId w:val="9"/>
            </w:numPr>
            <w:ind w:left="720" w:hanging="360"/>
          </w:pPr>
        </w:pPrChange>
      </w:pPr>
      <w:ins w:id="220" w:author="gthain" w:date="2013-06-24T14:37:00Z">
        <w:r>
          <w:t>Future work:  Push this information into the schedd and the user log.  Have negotiator advertise current group allocations to ganglia.</w:t>
        </w:r>
      </w:ins>
      <w:bookmarkStart w:id="221" w:name="_GoBack"/>
      <w:bookmarkEnd w:id="221"/>
    </w:p>
    <w:p w:rsidR="00FC7417" w:rsidRDefault="00FC7417" w:rsidP="0058251B">
      <w:pPr>
        <w:pStyle w:val="BodyText"/>
      </w:pPr>
    </w:p>
    <w:sectPr w:rsidR="00FC7417">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43AFD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58AC0F9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D506A84"/>
    <w:multiLevelType w:val="hybridMultilevel"/>
    <w:tmpl w:val="1CF8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3554D"/>
    <w:multiLevelType w:val="hybridMultilevel"/>
    <w:tmpl w:val="55DEA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D6303E"/>
    <w:multiLevelType w:val="multilevel"/>
    <w:tmpl w:val="CDC8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F20A9E"/>
    <w:multiLevelType w:val="hybridMultilevel"/>
    <w:tmpl w:val="F3FA6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37CF0"/>
    <w:multiLevelType w:val="hybridMultilevel"/>
    <w:tmpl w:val="C74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451A20"/>
    <w:multiLevelType w:val="hybridMultilevel"/>
    <w:tmpl w:val="DCE01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827589"/>
    <w:multiLevelType w:val="hybridMultilevel"/>
    <w:tmpl w:val="B87A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7D62B3"/>
    <w:multiLevelType w:val="hybridMultilevel"/>
    <w:tmpl w:val="AA58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4"/>
  </w:num>
  <w:num w:numId="6">
    <w:abstractNumId w:val="9"/>
  </w:num>
  <w:num w:numId="7">
    <w:abstractNumId w:val="3"/>
  </w:num>
  <w:num w:numId="8">
    <w:abstractNumId w:val="7"/>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0E"/>
    <w:rsid w:val="000A655D"/>
    <w:rsid w:val="001134FB"/>
    <w:rsid w:val="00187DA5"/>
    <w:rsid w:val="001E50C4"/>
    <w:rsid w:val="001F15FD"/>
    <w:rsid w:val="00262C4F"/>
    <w:rsid w:val="002A188D"/>
    <w:rsid w:val="00303C4C"/>
    <w:rsid w:val="003D67FD"/>
    <w:rsid w:val="004E25CC"/>
    <w:rsid w:val="00580387"/>
    <w:rsid w:val="0058251B"/>
    <w:rsid w:val="005C2417"/>
    <w:rsid w:val="005D70C2"/>
    <w:rsid w:val="00604481"/>
    <w:rsid w:val="00607239"/>
    <w:rsid w:val="006245AB"/>
    <w:rsid w:val="006277A6"/>
    <w:rsid w:val="006C2E31"/>
    <w:rsid w:val="00755711"/>
    <w:rsid w:val="007828CA"/>
    <w:rsid w:val="007A7015"/>
    <w:rsid w:val="007F334E"/>
    <w:rsid w:val="008A54F3"/>
    <w:rsid w:val="00916062"/>
    <w:rsid w:val="0092018C"/>
    <w:rsid w:val="009A0D0E"/>
    <w:rsid w:val="009C0E99"/>
    <w:rsid w:val="009E75FB"/>
    <w:rsid w:val="00A07D63"/>
    <w:rsid w:val="00A5005B"/>
    <w:rsid w:val="00B51D5A"/>
    <w:rsid w:val="00B8075B"/>
    <w:rsid w:val="00BB4E00"/>
    <w:rsid w:val="00BD7E3C"/>
    <w:rsid w:val="00D726E6"/>
    <w:rsid w:val="00EA0D67"/>
    <w:rsid w:val="00F20161"/>
    <w:rsid w:val="00FA73CB"/>
    <w:rsid w:val="00FC7417"/>
    <w:rsid w:val="00FF254B"/>
    <w:rsid w:val="00FF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DejaVu Sans"/>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link w:val="Heading2Char"/>
    <w:qFormat/>
    <w:pPr>
      <w:numPr>
        <w:ilvl w:val="1"/>
        <w:numId w:val="1"/>
      </w:numPr>
      <w:outlineLvl w:val="1"/>
    </w:pPr>
    <w:rPr>
      <w:b/>
      <w:bCs/>
      <w:i/>
      <w:i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link w:val="HeadingChar"/>
    <w:pPr>
      <w:keepNext/>
      <w:spacing w:before="240" w:after="120"/>
    </w:pPr>
    <w:rPr>
      <w:rFonts w:ascii="Arial" w:hAnsi="Arial"/>
      <w:sz w:val="28"/>
      <w:szCs w:val="28"/>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Quotations">
    <w:name w:val="Quotations"/>
    <w:basedOn w:val="Normal"/>
    <w:pPr>
      <w:spacing w:after="283"/>
      <w:ind w:left="567" w:right="567"/>
    </w:pPr>
  </w:style>
  <w:style w:type="character" w:styleId="CommentReference">
    <w:name w:val="annotation reference"/>
    <w:uiPriority w:val="99"/>
    <w:semiHidden/>
    <w:unhideWhenUsed/>
    <w:rsid w:val="00604481"/>
    <w:rPr>
      <w:sz w:val="16"/>
      <w:szCs w:val="16"/>
    </w:rPr>
  </w:style>
  <w:style w:type="paragraph" w:styleId="CommentText">
    <w:name w:val="annotation text"/>
    <w:basedOn w:val="Normal"/>
    <w:link w:val="CommentTextChar"/>
    <w:uiPriority w:val="99"/>
    <w:semiHidden/>
    <w:unhideWhenUsed/>
    <w:rsid w:val="00604481"/>
    <w:rPr>
      <w:rFonts w:cs="Mangal"/>
      <w:sz w:val="20"/>
      <w:szCs w:val="18"/>
    </w:rPr>
  </w:style>
  <w:style w:type="character" w:customStyle="1" w:styleId="CommentTextChar">
    <w:name w:val="Comment Text Char"/>
    <w:link w:val="CommentText"/>
    <w:uiPriority w:val="99"/>
    <w:semiHidden/>
    <w:rsid w:val="00604481"/>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604481"/>
    <w:rPr>
      <w:b/>
      <w:bCs/>
    </w:rPr>
  </w:style>
  <w:style w:type="character" w:customStyle="1" w:styleId="CommentSubjectChar">
    <w:name w:val="Comment Subject Char"/>
    <w:link w:val="CommentSubject"/>
    <w:uiPriority w:val="99"/>
    <w:semiHidden/>
    <w:rsid w:val="00604481"/>
    <w:rPr>
      <w:rFonts w:eastAsia="DejaVu Sans" w:cs="Mangal"/>
      <w:b/>
      <w:bCs/>
      <w:kern w:val="1"/>
      <w:szCs w:val="18"/>
      <w:lang w:eastAsia="hi-IN" w:bidi="hi-IN"/>
    </w:rPr>
  </w:style>
  <w:style w:type="paragraph" w:styleId="BalloonText">
    <w:name w:val="Balloon Text"/>
    <w:basedOn w:val="Normal"/>
    <w:link w:val="BalloonTextChar"/>
    <w:uiPriority w:val="99"/>
    <w:semiHidden/>
    <w:unhideWhenUsed/>
    <w:rsid w:val="00604481"/>
    <w:rPr>
      <w:rFonts w:ascii="Tahoma" w:hAnsi="Tahoma" w:cs="Mangal"/>
      <w:sz w:val="16"/>
      <w:szCs w:val="14"/>
    </w:rPr>
  </w:style>
  <w:style w:type="character" w:customStyle="1" w:styleId="BalloonTextChar">
    <w:name w:val="Balloon Text Char"/>
    <w:link w:val="BalloonText"/>
    <w:uiPriority w:val="99"/>
    <w:semiHidden/>
    <w:rsid w:val="00604481"/>
    <w:rPr>
      <w:rFonts w:ascii="Tahoma" w:eastAsia="DejaVu Sans" w:hAnsi="Tahoma" w:cs="Mangal"/>
      <w:kern w:val="1"/>
      <w:sz w:val="16"/>
      <w:szCs w:val="14"/>
      <w:lang w:eastAsia="hi-IN" w:bidi="hi-IN"/>
    </w:rPr>
  </w:style>
  <w:style w:type="paragraph" w:customStyle="1" w:styleId="SubHeading">
    <w:name w:val="SubHeading"/>
    <w:basedOn w:val="Heading2"/>
    <w:link w:val="SubHeadingChar"/>
    <w:qFormat/>
    <w:rsid w:val="00604481"/>
    <w:rPr>
      <w:i w:val="0"/>
      <w:sz w:val="24"/>
      <w:szCs w:val="24"/>
    </w:rPr>
  </w:style>
  <w:style w:type="paragraph" w:styleId="ListBullet">
    <w:name w:val="List Bullet"/>
    <w:basedOn w:val="Normal"/>
    <w:uiPriority w:val="99"/>
    <w:unhideWhenUsed/>
    <w:rsid w:val="00604481"/>
    <w:pPr>
      <w:numPr>
        <w:numId w:val="2"/>
      </w:numPr>
      <w:contextualSpacing/>
    </w:pPr>
    <w:rPr>
      <w:rFonts w:cs="Mangal"/>
      <w:szCs w:val="21"/>
    </w:rPr>
  </w:style>
  <w:style w:type="character" w:customStyle="1" w:styleId="HeadingChar">
    <w:name w:val="Heading Char"/>
    <w:link w:val="Heading"/>
    <w:rsid w:val="00604481"/>
    <w:rPr>
      <w:rFonts w:ascii="Arial" w:eastAsia="DejaVu Sans" w:hAnsi="Arial" w:cs="DejaVu Sans"/>
      <w:kern w:val="1"/>
      <w:sz w:val="28"/>
      <w:szCs w:val="28"/>
      <w:lang w:eastAsia="hi-IN" w:bidi="hi-IN"/>
    </w:rPr>
  </w:style>
  <w:style w:type="character" w:customStyle="1" w:styleId="Heading2Char">
    <w:name w:val="Heading 2 Char"/>
    <w:link w:val="Heading2"/>
    <w:rsid w:val="00604481"/>
    <w:rPr>
      <w:rFonts w:ascii="Arial" w:eastAsia="DejaVu Sans" w:hAnsi="Arial" w:cs="DejaVu Sans"/>
      <w:b/>
      <w:bCs/>
      <w:i/>
      <w:iCs/>
      <w:kern w:val="1"/>
      <w:sz w:val="28"/>
      <w:szCs w:val="28"/>
      <w:lang w:eastAsia="hi-IN" w:bidi="hi-IN"/>
    </w:rPr>
  </w:style>
  <w:style w:type="character" w:customStyle="1" w:styleId="SubHeadingChar">
    <w:name w:val="SubHeading Char"/>
    <w:link w:val="SubHeading"/>
    <w:rsid w:val="00604481"/>
    <w:rPr>
      <w:rFonts w:ascii="Arial" w:eastAsia="DejaVu Sans" w:hAnsi="Arial" w:cs="DejaVu Sans"/>
      <w:b/>
      <w:bCs/>
      <w:iCs/>
      <w:kern w:val="1"/>
      <w:sz w:val="24"/>
      <w:szCs w:val="24"/>
      <w:lang w:eastAsia="hi-IN" w:bidi="hi-IN"/>
    </w:rPr>
  </w:style>
  <w:style w:type="paragraph" w:styleId="ColorfulShading-Accent1">
    <w:name w:val="Colorful Shading Accent 1"/>
    <w:hidden/>
    <w:uiPriority w:val="99"/>
    <w:semiHidden/>
    <w:rsid w:val="00604481"/>
    <w:rPr>
      <w:rFonts w:eastAsia="DejaVu Sans" w:cs="Mangal"/>
      <w:kern w:val="1"/>
      <w:sz w:val="24"/>
      <w:szCs w:val="21"/>
      <w:lang w:eastAsia="hi-IN" w:bidi="hi-IN"/>
    </w:rPr>
  </w:style>
  <w:style w:type="character" w:styleId="Strong">
    <w:name w:val="Strong"/>
    <w:uiPriority w:val="22"/>
    <w:qFormat/>
    <w:rsid w:val="0058251B"/>
    <w:rPr>
      <w:b/>
      <w:bCs/>
    </w:rPr>
  </w:style>
  <w:style w:type="character" w:customStyle="1" w:styleId="IntenseEmphasis">
    <w:name w:val="Intense Emphasis"/>
    <w:uiPriority w:val="21"/>
    <w:qFormat/>
    <w:rsid w:val="0058251B"/>
    <w:rPr>
      <w:b/>
      <w:bCs/>
      <w:i/>
      <w:iCs/>
      <w:color w:val="4F81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uiPriority="0"/>
    <w:lsdException w:name="Title" w:semiHidden="0" w:uiPriority="0" w:unhideWhenUsed="0" w:qFormat="1"/>
    <w:lsdException w:name="Default Paragraph Font" w:uiPriority="0"/>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DejaVu Sans"/>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link w:val="Heading2Char"/>
    <w:qFormat/>
    <w:pPr>
      <w:numPr>
        <w:ilvl w:val="1"/>
        <w:numId w:val="1"/>
      </w:numPr>
      <w:outlineLvl w:val="1"/>
    </w:pPr>
    <w:rPr>
      <w:b/>
      <w:bCs/>
      <w:i/>
      <w:iC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link w:val="HeadingChar"/>
    <w:pPr>
      <w:keepNext/>
      <w:spacing w:before="240" w:after="120"/>
    </w:pPr>
    <w:rPr>
      <w:rFonts w:ascii="Arial" w:hAnsi="Arial"/>
      <w:sz w:val="28"/>
      <w:szCs w:val="28"/>
    </w:rPr>
  </w:style>
  <w:style w:type="paragraph" w:styleId="BodyText">
    <w:name w:val="Body Text"/>
    <w:basedOn w:val="Normal"/>
    <w:pPr>
      <w:spacing w:after="120"/>
      <w:jc w:val="both"/>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Normal"/>
    <w:next w:val="Subtitle"/>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Quotations">
    <w:name w:val="Quotations"/>
    <w:basedOn w:val="Normal"/>
    <w:pPr>
      <w:spacing w:after="283"/>
      <w:ind w:left="567" w:right="567"/>
    </w:pPr>
  </w:style>
  <w:style w:type="character" w:styleId="CommentReference">
    <w:name w:val="annotation reference"/>
    <w:uiPriority w:val="99"/>
    <w:semiHidden/>
    <w:unhideWhenUsed/>
    <w:rsid w:val="00604481"/>
    <w:rPr>
      <w:sz w:val="16"/>
      <w:szCs w:val="16"/>
    </w:rPr>
  </w:style>
  <w:style w:type="paragraph" w:styleId="CommentText">
    <w:name w:val="annotation text"/>
    <w:basedOn w:val="Normal"/>
    <w:link w:val="CommentTextChar"/>
    <w:uiPriority w:val="99"/>
    <w:semiHidden/>
    <w:unhideWhenUsed/>
    <w:rsid w:val="00604481"/>
    <w:rPr>
      <w:rFonts w:cs="Mangal"/>
      <w:sz w:val="20"/>
      <w:szCs w:val="18"/>
    </w:rPr>
  </w:style>
  <w:style w:type="character" w:customStyle="1" w:styleId="CommentTextChar">
    <w:name w:val="Comment Text Char"/>
    <w:link w:val="CommentText"/>
    <w:uiPriority w:val="99"/>
    <w:semiHidden/>
    <w:rsid w:val="00604481"/>
    <w:rPr>
      <w:rFonts w:eastAsia="DejaVu Sans"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604481"/>
    <w:rPr>
      <w:b/>
      <w:bCs/>
    </w:rPr>
  </w:style>
  <w:style w:type="character" w:customStyle="1" w:styleId="CommentSubjectChar">
    <w:name w:val="Comment Subject Char"/>
    <w:link w:val="CommentSubject"/>
    <w:uiPriority w:val="99"/>
    <w:semiHidden/>
    <w:rsid w:val="00604481"/>
    <w:rPr>
      <w:rFonts w:eastAsia="DejaVu Sans" w:cs="Mangal"/>
      <w:b/>
      <w:bCs/>
      <w:kern w:val="1"/>
      <w:szCs w:val="18"/>
      <w:lang w:eastAsia="hi-IN" w:bidi="hi-IN"/>
    </w:rPr>
  </w:style>
  <w:style w:type="paragraph" w:styleId="BalloonText">
    <w:name w:val="Balloon Text"/>
    <w:basedOn w:val="Normal"/>
    <w:link w:val="BalloonTextChar"/>
    <w:uiPriority w:val="99"/>
    <w:semiHidden/>
    <w:unhideWhenUsed/>
    <w:rsid w:val="00604481"/>
    <w:rPr>
      <w:rFonts w:ascii="Tahoma" w:hAnsi="Tahoma" w:cs="Mangal"/>
      <w:sz w:val="16"/>
      <w:szCs w:val="14"/>
    </w:rPr>
  </w:style>
  <w:style w:type="character" w:customStyle="1" w:styleId="BalloonTextChar">
    <w:name w:val="Balloon Text Char"/>
    <w:link w:val="BalloonText"/>
    <w:uiPriority w:val="99"/>
    <w:semiHidden/>
    <w:rsid w:val="00604481"/>
    <w:rPr>
      <w:rFonts w:ascii="Tahoma" w:eastAsia="DejaVu Sans" w:hAnsi="Tahoma" w:cs="Mangal"/>
      <w:kern w:val="1"/>
      <w:sz w:val="16"/>
      <w:szCs w:val="14"/>
      <w:lang w:eastAsia="hi-IN" w:bidi="hi-IN"/>
    </w:rPr>
  </w:style>
  <w:style w:type="paragraph" w:customStyle="1" w:styleId="SubHeading">
    <w:name w:val="SubHeading"/>
    <w:basedOn w:val="Heading2"/>
    <w:link w:val="SubHeadingChar"/>
    <w:qFormat/>
    <w:rsid w:val="00604481"/>
    <w:rPr>
      <w:i w:val="0"/>
      <w:sz w:val="24"/>
      <w:szCs w:val="24"/>
    </w:rPr>
  </w:style>
  <w:style w:type="paragraph" w:styleId="ListBullet">
    <w:name w:val="List Bullet"/>
    <w:basedOn w:val="Normal"/>
    <w:uiPriority w:val="99"/>
    <w:unhideWhenUsed/>
    <w:rsid w:val="00604481"/>
    <w:pPr>
      <w:numPr>
        <w:numId w:val="2"/>
      </w:numPr>
      <w:contextualSpacing/>
    </w:pPr>
    <w:rPr>
      <w:rFonts w:cs="Mangal"/>
      <w:szCs w:val="21"/>
    </w:rPr>
  </w:style>
  <w:style w:type="character" w:customStyle="1" w:styleId="HeadingChar">
    <w:name w:val="Heading Char"/>
    <w:link w:val="Heading"/>
    <w:rsid w:val="00604481"/>
    <w:rPr>
      <w:rFonts w:ascii="Arial" w:eastAsia="DejaVu Sans" w:hAnsi="Arial" w:cs="DejaVu Sans"/>
      <w:kern w:val="1"/>
      <w:sz w:val="28"/>
      <w:szCs w:val="28"/>
      <w:lang w:eastAsia="hi-IN" w:bidi="hi-IN"/>
    </w:rPr>
  </w:style>
  <w:style w:type="character" w:customStyle="1" w:styleId="Heading2Char">
    <w:name w:val="Heading 2 Char"/>
    <w:link w:val="Heading2"/>
    <w:rsid w:val="00604481"/>
    <w:rPr>
      <w:rFonts w:ascii="Arial" w:eastAsia="DejaVu Sans" w:hAnsi="Arial" w:cs="DejaVu Sans"/>
      <w:b/>
      <w:bCs/>
      <w:i/>
      <w:iCs/>
      <w:kern w:val="1"/>
      <w:sz w:val="28"/>
      <w:szCs w:val="28"/>
      <w:lang w:eastAsia="hi-IN" w:bidi="hi-IN"/>
    </w:rPr>
  </w:style>
  <w:style w:type="character" w:customStyle="1" w:styleId="SubHeadingChar">
    <w:name w:val="SubHeading Char"/>
    <w:link w:val="SubHeading"/>
    <w:rsid w:val="00604481"/>
    <w:rPr>
      <w:rFonts w:ascii="Arial" w:eastAsia="DejaVu Sans" w:hAnsi="Arial" w:cs="DejaVu Sans"/>
      <w:b/>
      <w:bCs/>
      <w:iCs/>
      <w:kern w:val="1"/>
      <w:sz w:val="24"/>
      <w:szCs w:val="24"/>
      <w:lang w:eastAsia="hi-IN" w:bidi="hi-IN"/>
    </w:rPr>
  </w:style>
  <w:style w:type="paragraph" w:styleId="ColorfulShading-Accent1">
    <w:name w:val="Colorful Shading Accent 1"/>
    <w:hidden/>
    <w:uiPriority w:val="99"/>
    <w:semiHidden/>
    <w:rsid w:val="00604481"/>
    <w:rPr>
      <w:rFonts w:eastAsia="DejaVu Sans" w:cs="Mangal"/>
      <w:kern w:val="1"/>
      <w:sz w:val="24"/>
      <w:szCs w:val="21"/>
      <w:lang w:eastAsia="hi-IN" w:bidi="hi-IN"/>
    </w:rPr>
  </w:style>
  <w:style w:type="character" w:styleId="Strong">
    <w:name w:val="Strong"/>
    <w:uiPriority w:val="22"/>
    <w:qFormat/>
    <w:rsid w:val="0058251B"/>
    <w:rPr>
      <w:b/>
      <w:bCs/>
    </w:rPr>
  </w:style>
  <w:style w:type="character" w:customStyle="1" w:styleId="IntenseEmphasis">
    <w:name w:val="Intense Emphasis"/>
    <w:uiPriority w:val="21"/>
    <w:qFormat/>
    <w:rsid w:val="0058251B"/>
    <w:rPr>
      <w:b/>
      <w:bCs/>
      <w:i/>
      <w:iCs/>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836000">
      <w:bodyDiv w:val="1"/>
      <w:marLeft w:val="0"/>
      <w:marRight w:val="0"/>
      <w:marTop w:val="0"/>
      <w:marBottom w:val="0"/>
      <w:divBdr>
        <w:top w:val="none" w:sz="0" w:space="0" w:color="auto"/>
        <w:left w:val="none" w:sz="0" w:space="0" w:color="auto"/>
        <w:bottom w:val="none" w:sz="0" w:space="0" w:color="auto"/>
        <w:right w:val="none" w:sz="0" w:space="0" w:color="auto"/>
      </w:divBdr>
    </w:div>
    <w:div w:id="192125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A66E8-F90A-4145-8072-4A3E39029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UW-Madison CHTC</Company>
  <LinksUpToDate>false</LinksUpToDate>
  <CharactersWithSpaces>12563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gthain</dc:creator>
  <cp:lastModifiedBy>gthain</cp:lastModifiedBy>
  <cp:revision>2</cp:revision>
  <cp:lastPrinted>1601-01-01T00:00:00Z</cp:lastPrinted>
  <dcterms:created xsi:type="dcterms:W3CDTF">2013-06-24T19:49:00Z</dcterms:created>
  <dcterms:modified xsi:type="dcterms:W3CDTF">2013-06-24T19:49:00Z</dcterms:modified>
</cp:coreProperties>
</file>