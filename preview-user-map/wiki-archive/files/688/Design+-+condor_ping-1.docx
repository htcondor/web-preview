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C2" w:rsidRPr="00730037" w:rsidRDefault="00A93D12">
      <w:pPr>
        <w:rPr>
          <w:b/>
          <w:sz w:val="28"/>
          <w:szCs w:val="28"/>
        </w:rPr>
      </w:pPr>
      <w:r w:rsidRPr="00730037">
        <w:rPr>
          <w:b/>
          <w:sz w:val="28"/>
          <w:szCs w:val="28"/>
        </w:rPr>
        <w:t>Overview</w:t>
      </w:r>
    </w:p>
    <w:p w:rsidR="00A93D12" w:rsidRDefault="00A93D12">
      <w:r>
        <w:t xml:space="preserve">Configuring security mechanisms in </w:t>
      </w:r>
      <w:proofErr w:type="spellStart"/>
      <w:r>
        <w:t>HTCondor</w:t>
      </w:r>
      <w:proofErr w:type="spellEnd"/>
      <w:r>
        <w:t xml:space="preserve"> can be complex and confusing.  Debugging a failed setup can be difficult.  Confirming that a setup is working exactly as expected can also be difficult.  This document proposes and specifies a design for a command-line tool that helps debug, diagnose, test, and verify the security configuration settings for an </w:t>
      </w:r>
      <w:proofErr w:type="spellStart"/>
      <w:r>
        <w:t>HTCondor</w:t>
      </w:r>
      <w:proofErr w:type="spellEnd"/>
      <w:r>
        <w:t xml:space="preserve"> installation.</w:t>
      </w:r>
      <w:r w:rsidR="005F2EC0">
        <w:t xml:space="preserve">  The tool will be called “</w:t>
      </w:r>
      <w:proofErr w:type="spellStart"/>
      <w:r w:rsidR="005F2EC0">
        <w:t>condor_ping</w:t>
      </w:r>
      <w:proofErr w:type="spellEnd"/>
      <w:r w:rsidR="005F2EC0">
        <w:t>”.</w:t>
      </w:r>
    </w:p>
    <w:p w:rsidR="00B304FF" w:rsidRDefault="00B304FF" w:rsidP="00B304FF">
      <w:r>
        <w:t>Currently, there is a tool called “</w:t>
      </w:r>
      <w:proofErr w:type="spellStart"/>
      <w:r>
        <w:t>condor_test_auth</w:t>
      </w:r>
      <w:proofErr w:type="spellEnd"/>
      <w:r>
        <w:t xml:space="preserve">” which lets users and administrators test various authorization policies.  However, it does not actually do any network communications, test authentication, encryption, or integrity mechanisms. As such it doesn’t detect, for example, when authentication is desired but fails, or if the user is mapped to something unexpected.  Furthermore, the API for </w:t>
      </w:r>
      <w:proofErr w:type="spellStart"/>
      <w:r>
        <w:t>condor_test_auth</w:t>
      </w:r>
      <w:proofErr w:type="spellEnd"/>
      <w:r>
        <w:t xml:space="preserve"> is not particularly user-friendly and is intended mostly for use in the </w:t>
      </w:r>
      <w:proofErr w:type="spellStart"/>
      <w:r>
        <w:t>HTCondor</w:t>
      </w:r>
      <w:proofErr w:type="spellEnd"/>
      <w:r>
        <w:t xml:space="preserve"> regression test framework.</w:t>
      </w:r>
    </w:p>
    <w:p w:rsidR="00B304FF" w:rsidRDefault="00B304FF">
      <w:r>
        <w:t>Similar to “</w:t>
      </w:r>
      <w:proofErr w:type="spellStart"/>
      <w:r>
        <w:t>globusrun</w:t>
      </w:r>
      <w:proofErr w:type="spellEnd"/>
      <w:r>
        <w:t xml:space="preserve"> –a”, this tool will perform the actual network connection, negotiate security settings, perform authentication, enable encryption and integrity checks as specified in the security policy, perform user mapping, and finally test authorization.  The tool then displays a summary and/or analysis of what transpired.</w:t>
      </w:r>
      <w:ins w:id="0" w:author="Zachary Miller" w:date="2013-03-01T11:28:00Z">
        <w:r w:rsidR="003A4556">
          <w:t xml:space="preserve">  Various options for output will exist, ranging from “-quiet” (no output, just state) to “-verbose</w:t>
        </w:r>
      </w:ins>
      <w:ins w:id="1" w:author="Zachary Miller" w:date="2013-03-01T11:29:00Z">
        <w:r w:rsidR="003A4556">
          <w:t>” which displays everything.</w:t>
        </w:r>
      </w:ins>
    </w:p>
    <w:p w:rsidR="00730037" w:rsidRDefault="006841E2">
      <w:r>
        <w:t xml:space="preserve">A more </w:t>
      </w:r>
      <w:r w:rsidR="00730037">
        <w:t>comprehensive analysis of security policy could be done by repeatedly invoking this tool to</w:t>
      </w:r>
      <w:r>
        <w:t xml:space="preserve"> attempt a</w:t>
      </w:r>
      <w:r w:rsidR="00730037">
        <w:t>n exhaustive</w:t>
      </w:r>
      <w:r>
        <w:t xml:space="preserve"> security sweep</w:t>
      </w:r>
      <w:r w:rsidR="00730037">
        <w:t xml:space="preserve">, </w:t>
      </w:r>
      <w:r>
        <w:t xml:space="preserve">using </w:t>
      </w:r>
      <w:r w:rsidR="00730037">
        <w:t xml:space="preserve">all combinations of </w:t>
      </w:r>
      <w:r>
        <w:t>security policies</w:t>
      </w:r>
      <w:r w:rsidR="00730037">
        <w:t xml:space="preserve"> and mechanisms</w:t>
      </w:r>
      <w:r>
        <w:t xml:space="preserve"> for the client and trying all authorization levels.</w:t>
      </w:r>
      <w:r w:rsidR="00730037">
        <w:t xml:space="preserve">  However, this document focuses only on the </w:t>
      </w:r>
      <w:proofErr w:type="spellStart"/>
      <w:r w:rsidR="00730037">
        <w:t>condor_ping</w:t>
      </w:r>
      <w:proofErr w:type="spellEnd"/>
      <w:r w:rsidR="00730037">
        <w:t xml:space="preserve"> tool itself.</w:t>
      </w:r>
    </w:p>
    <w:p w:rsidR="00730037" w:rsidRDefault="00730037"/>
    <w:p w:rsidR="00A93D12" w:rsidRPr="00730037" w:rsidRDefault="00A93D12">
      <w:pPr>
        <w:rPr>
          <w:b/>
          <w:sz w:val="28"/>
          <w:szCs w:val="28"/>
        </w:rPr>
      </w:pPr>
      <w:r w:rsidRPr="00730037">
        <w:rPr>
          <w:b/>
          <w:sz w:val="28"/>
          <w:szCs w:val="28"/>
        </w:rPr>
        <w:t>Architecture</w:t>
      </w:r>
    </w:p>
    <w:p w:rsidR="00EE596A" w:rsidRPr="00EE596A" w:rsidRDefault="00EE596A">
      <w:pPr>
        <w:rPr>
          <w:b/>
        </w:rPr>
      </w:pPr>
      <w:r w:rsidRPr="00EE596A">
        <w:rPr>
          <w:b/>
        </w:rPr>
        <w:t>Command Line API</w:t>
      </w:r>
    </w:p>
    <w:p w:rsidR="00730037" w:rsidRDefault="00B304FF">
      <w:r>
        <w:t xml:space="preserve">Because different </w:t>
      </w:r>
      <w:proofErr w:type="spellStart"/>
      <w:r>
        <w:t>HTCondor</w:t>
      </w:r>
      <w:proofErr w:type="spellEnd"/>
      <w:r>
        <w:t xml:space="preserve"> daemons may have different security policies</w:t>
      </w:r>
      <w:r w:rsidR="005F2EC0">
        <w:t>, and perhaps different policies depending on the level of access required (READ/WRITE/DAEMON/</w:t>
      </w:r>
      <w:proofErr w:type="spellStart"/>
      <w:r w:rsidR="005F2EC0">
        <w:t>etc</w:t>
      </w:r>
      <w:proofErr w:type="spellEnd"/>
      <w:r w:rsidR="005F2EC0">
        <w:t>)</w:t>
      </w:r>
      <w:r>
        <w:t xml:space="preserve">, the user will </w:t>
      </w:r>
      <w:r w:rsidR="00730037">
        <w:t>specify:</w:t>
      </w:r>
    </w:p>
    <w:p w:rsidR="00730037" w:rsidRDefault="00730037" w:rsidP="00730037">
      <w:pPr>
        <w:pStyle w:val="ListParagraph"/>
        <w:numPr>
          <w:ilvl w:val="0"/>
          <w:numId w:val="1"/>
        </w:numPr>
      </w:pPr>
      <w:r>
        <w:t>The client security policy</w:t>
      </w:r>
    </w:p>
    <w:p w:rsidR="00730037" w:rsidRDefault="00730037" w:rsidP="00730037">
      <w:pPr>
        <w:pStyle w:val="ListParagraph"/>
        <w:numPr>
          <w:ilvl w:val="0"/>
          <w:numId w:val="1"/>
        </w:numPr>
      </w:pPr>
      <w:r>
        <w:t>W</w:t>
      </w:r>
      <w:r w:rsidR="00B304FF">
        <w:t>hich daemon to comm</w:t>
      </w:r>
      <w:r w:rsidR="005F2EC0">
        <w:t>u</w:t>
      </w:r>
      <w:r w:rsidR="00B304FF">
        <w:t>n</w:t>
      </w:r>
      <w:r w:rsidR="005F2EC0">
        <w:t>i</w:t>
      </w:r>
      <w:r w:rsidR="00B304FF">
        <w:t>cate with</w:t>
      </w:r>
    </w:p>
    <w:p w:rsidR="00730037" w:rsidRDefault="00730037" w:rsidP="00730037">
      <w:pPr>
        <w:pStyle w:val="ListParagraph"/>
        <w:numPr>
          <w:ilvl w:val="0"/>
          <w:numId w:val="1"/>
        </w:numPr>
      </w:pPr>
      <w:r>
        <w:t>W</w:t>
      </w:r>
      <w:r w:rsidR="00B304FF">
        <w:t>hich com</w:t>
      </w:r>
      <w:r>
        <w:t>mand</w:t>
      </w:r>
      <w:ins w:id="2" w:author="Zachary Miller" w:date="2013-03-01T11:24:00Z">
        <w:r w:rsidR="003A4556">
          <w:t>s and/or authorization levels</w:t>
        </w:r>
      </w:ins>
      <w:r>
        <w:t xml:space="preserve"> they would like to </w:t>
      </w:r>
      <w:del w:id="3" w:author="Zachary Miller" w:date="2013-03-01T11:24:00Z">
        <w:r w:rsidDel="003A4556">
          <w:delText>perform</w:delText>
        </w:r>
      </w:del>
      <w:ins w:id="4" w:author="Zachary Miller" w:date="2013-03-01T11:24:00Z">
        <w:r w:rsidR="003A4556">
          <w:t>check</w:t>
        </w:r>
      </w:ins>
    </w:p>
    <w:p w:rsidR="00730037" w:rsidRDefault="00730037" w:rsidP="00730037">
      <w:r>
        <w:t>The default client security policy will be what the current configuration environment specifies.  However, to facilitate testing other scenarios, the</w:t>
      </w:r>
      <w:r w:rsidR="00EE596A">
        <w:t xml:space="preserve"> user will be able to provide a</w:t>
      </w:r>
      <w:r w:rsidR="00BB07A8">
        <w:t xml:space="preserve"> configuration</w:t>
      </w:r>
      <w:r w:rsidR="00EE596A">
        <w:t xml:space="preserve"> input file using the “</w:t>
      </w:r>
      <w:r w:rsidR="00BB07A8">
        <w:t>-</w:t>
      </w:r>
      <w:proofErr w:type="spellStart"/>
      <w:r w:rsidR="00EE596A">
        <w:t>config</w:t>
      </w:r>
      <w:proofErr w:type="spellEnd"/>
      <w:proofErr w:type="gramStart"/>
      <w:r w:rsidR="00EE596A">
        <w:t>”  command</w:t>
      </w:r>
      <w:proofErr w:type="gramEnd"/>
      <w:r w:rsidR="00EE596A">
        <w:t xml:space="preserve"> line option, in regular </w:t>
      </w:r>
      <w:proofErr w:type="spellStart"/>
      <w:r w:rsidR="00EE596A">
        <w:t>condor_config</w:t>
      </w:r>
      <w:proofErr w:type="spellEnd"/>
      <w:r w:rsidR="00EE596A">
        <w:t xml:space="preserve"> style formatting.</w:t>
      </w:r>
    </w:p>
    <w:p w:rsidR="00EE596A" w:rsidRDefault="00EE596A" w:rsidP="00730037">
      <w:pPr>
        <w:rPr>
          <w:ins w:id="5" w:author="Zachary Miller" w:date="2013-03-01T11:25:00Z"/>
        </w:rPr>
      </w:pPr>
      <w:r>
        <w:lastRenderedPageBreak/>
        <w:t xml:space="preserve">The daemon </w:t>
      </w:r>
      <w:del w:id="6" w:author="Zachary Miller" w:date="2013-03-01T11:25:00Z">
        <w:r w:rsidDel="003A4556">
          <w:delText xml:space="preserve">will </w:delText>
        </w:r>
      </w:del>
      <w:ins w:id="7" w:author="Zachary Miller" w:date="2013-03-01T11:25:00Z">
        <w:r w:rsidR="003A4556">
          <w:t>can</w:t>
        </w:r>
        <w:r w:rsidR="003A4556">
          <w:t xml:space="preserve"> </w:t>
        </w:r>
      </w:ins>
      <w:r>
        <w:t>be specified using the “-addr</w:t>
      </w:r>
      <w:r w:rsidR="00FB0BDE">
        <w:t>ess</w:t>
      </w:r>
      <w:r>
        <w:t>” flag and the address in sinful string format.  This removes the need to query the collector to locate the daemon, since the collector may have a different policy, different mechanisms, and is not (always) the desired target of this test.</w:t>
      </w:r>
    </w:p>
    <w:p w:rsidR="003A4556" w:rsidRDefault="003A4556" w:rsidP="00730037">
      <w:ins w:id="8" w:author="Zachary Miller" w:date="2013-03-01T11:29:00Z">
        <w:r>
          <w:t>Querying using</w:t>
        </w:r>
      </w:ins>
      <w:ins w:id="9" w:author="Zachary Miller" w:date="2013-03-01T11:25:00Z">
        <w:r>
          <w:t xml:space="preserve"> “-pool” and “-name” will also be supported.  When used in this mode, the collector will be queried for the desired daemon </w:t>
        </w:r>
      </w:ins>
      <w:ins w:id="10" w:author="Zachary Miller" w:date="2013-03-01T11:26:00Z">
        <w:r>
          <w:t xml:space="preserve">using the existing security settings, </w:t>
        </w:r>
      </w:ins>
      <w:ins w:id="11" w:author="Zachary Miller" w:date="2013-03-01T11:25:00Z">
        <w:r>
          <w:t>BEFORE the configuration file is loaded.</w:t>
        </w:r>
      </w:ins>
    </w:p>
    <w:p w:rsidR="00730037" w:rsidRDefault="00EE596A" w:rsidP="00730037">
      <w:r>
        <w:t>The command</w:t>
      </w:r>
      <w:ins w:id="12" w:author="Zachary Miller" w:date="2013-03-01T11:27:00Z">
        <w:r w:rsidR="003A4556">
          <w:t>s</w:t>
        </w:r>
      </w:ins>
      <w:r>
        <w:t xml:space="preserve"> to perform can be specified in three different ways</w:t>
      </w:r>
      <w:r w:rsidR="00BB07A8">
        <w:t xml:space="preserve">: </w:t>
      </w:r>
      <w:proofErr w:type="spellStart"/>
      <w:r w:rsidR="00BB07A8">
        <w:t>i</w:t>
      </w:r>
      <w:proofErr w:type="spellEnd"/>
      <w:r w:rsidR="00BB07A8">
        <w:t xml:space="preserve">) as an authorization level; ii) as a command </w:t>
      </w:r>
      <w:proofErr w:type="spellStart"/>
      <w:r w:rsidR="00BB07A8">
        <w:t>int</w:t>
      </w:r>
      <w:proofErr w:type="spellEnd"/>
      <w:r w:rsidR="00BB07A8">
        <w:t>; iii) as a command name</w:t>
      </w:r>
      <w:ins w:id="13" w:author="Zachary Miller" w:date="2013-03-01T11:27:00Z">
        <w:r w:rsidR="003A4556">
          <w:t xml:space="preserve">.  You can pass several of them on the command line, or use the special keyword </w:t>
        </w:r>
      </w:ins>
      <w:ins w:id="14" w:author="Zachary Miller" w:date="2013-03-01T11:28:00Z">
        <w:r w:rsidR="003A4556">
          <w:t>“ALL” which tests each authorization level.</w:t>
        </w:r>
      </w:ins>
    </w:p>
    <w:p w:rsidR="00BB07A8" w:rsidRDefault="00BB07A8" w:rsidP="00730037">
      <w:pPr>
        <w:rPr>
          <w:b/>
        </w:rPr>
      </w:pPr>
      <w:r w:rsidRPr="00BB07A8">
        <w:rPr>
          <w:b/>
        </w:rPr>
        <w:t>Internals</w:t>
      </w:r>
    </w:p>
    <w:p w:rsidR="00BB07A8" w:rsidRDefault="00BB07A8" w:rsidP="00730037">
      <w:r>
        <w:t xml:space="preserve">The security policy to test </w:t>
      </w:r>
      <w:del w:id="15" w:author="Zachary Miller" w:date="2013-03-01T11:29:00Z">
        <w:r w:rsidDel="003A4556">
          <w:delText xml:space="preserve">could easily be </w:delText>
        </w:r>
      </w:del>
      <w:ins w:id="16" w:author="Zachary Miller" w:date="2013-03-01T11:29:00Z">
        <w:r w:rsidR="003A4556">
          <w:t xml:space="preserve">is </w:t>
        </w:r>
      </w:ins>
      <w:r>
        <w:t xml:space="preserve">loaded as a local </w:t>
      </w:r>
      <w:proofErr w:type="spellStart"/>
      <w:r>
        <w:t>config</w:t>
      </w:r>
      <w:proofErr w:type="spellEnd"/>
      <w:r w:rsidR="0083653E">
        <w:t xml:space="preserve"> file</w:t>
      </w:r>
      <w:r>
        <w:t>.</w:t>
      </w:r>
    </w:p>
    <w:p w:rsidR="0083653E" w:rsidRDefault="0083653E" w:rsidP="0083653E">
      <w:r>
        <w:t>It is possible that the security policy specifies that no security negotiation be used (the 6.2.X style communications).  In that case, the tool will not actually perform any communications and simply report that the command was sent completely unsecured (and why).</w:t>
      </w:r>
    </w:p>
    <w:p w:rsidR="002F5526" w:rsidRDefault="0083653E" w:rsidP="00730037">
      <w:r>
        <w:t xml:space="preserve">In all other cases, we now have a security context that we know will involve at least some network traffic.  Once the security context is initialized and we know which address and port to connect to, the actual communication begins.  The “new style” (that is, 6.3.X and newer) protocol will be used which means that the raw CEDAR command </w:t>
      </w:r>
      <w:proofErr w:type="spellStart"/>
      <w:r>
        <w:t>int</w:t>
      </w:r>
      <w:proofErr w:type="spellEnd"/>
      <w:r>
        <w:t xml:space="preserve"> is always DC_AUTHENTICATE.  </w:t>
      </w:r>
      <w:r w:rsidR="002F5526">
        <w:t>As it already exists, t</w:t>
      </w:r>
      <w:r>
        <w:t xml:space="preserve">he client then sends </w:t>
      </w:r>
      <w:r w:rsidR="002F5526">
        <w:t xml:space="preserve">the raw command </w:t>
      </w:r>
      <w:proofErr w:type="spellStart"/>
      <w:r w:rsidR="002F5526">
        <w:t>int</w:t>
      </w:r>
      <w:proofErr w:type="spellEnd"/>
      <w:r w:rsidR="002F5526">
        <w:t xml:space="preserve"> followed by </w:t>
      </w:r>
      <w:r>
        <w:t xml:space="preserve">a </w:t>
      </w:r>
      <w:proofErr w:type="spellStart"/>
      <w:r>
        <w:t>class</w:t>
      </w:r>
      <w:r w:rsidR="002F5526">
        <w:t>ad</w:t>
      </w:r>
      <w:proofErr w:type="spellEnd"/>
      <w:r w:rsidR="002F5526">
        <w:t xml:space="preserve"> which contains security policy.  The Command attribute within this </w:t>
      </w:r>
      <w:proofErr w:type="spellStart"/>
      <w:r w:rsidR="002F5526">
        <w:t>classad</w:t>
      </w:r>
      <w:proofErr w:type="spellEnd"/>
      <w:r w:rsidR="002F5526">
        <w:t xml:space="preserve"> </w:t>
      </w:r>
      <w:ins w:id="17" w:author="Zachary Miller" w:date="2013-03-01T11:30:00Z">
        <w:r w:rsidR="003A4556">
          <w:t xml:space="preserve">will be set to a new command, </w:t>
        </w:r>
      </w:ins>
      <w:del w:id="18" w:author="Zachary Miller" w:date="2013-03-01T11:30:00Z">
        <w:r w:rsidR="002F5526" w:rsidDel="003A4556">
          <w:delText>is also set to DC_AUTHENTICATE</w:delText>
        </w:r>
      </w:del>
      <w:ins w:id="19" w:author="Zachary Miller" w:date="2013-03-01T11:30:00Z">
        <w:r w:rsidR="003A4556">
          <w:t>DC_AUTHORIZE</w:t>
        </w:r>
      </w:ins>
      <w:r w:rsidR="002F5526">
        <w:t xml:space="preserve">, with the </w:t>
      </w:r>
      <w:proofErr w:type="spellStart"/>
      <w:r w:rsidR="002F5526">
        <w:t>SubCommand</w:t>
      </w:r>
      <w:proofErr w:type="spellEnd"/>
      <w:r w:rsidR="002F5526">
        <w:t xml:space="preserve"> attribute set to the eventual </w:t>
      </w:r>
      <w:proofErr w:type="spellStart"/>
      <w:r w:rsidR="002F5526">
        <w:t>DaemonCore</w:t>
      </w:r>
      <w:proofErr w:type="spellEnd"/>
      <w:r w:rsidR="002F5526">
        <w:t xml:space="preserve"> command that would be performed within this session.  When this happens, </w:t>
      </w:r>
      <w:proofErr w:type="spellStart"/>
      <w:r w:rsidR="002F5526">
        <w:t>DaemonCore</w:t>
      </w:r>
      <w:proofErr w:type="spellEnd"/>
      <w:r w:rsidR="002F5526">
        <w:t xml:space="preserve"> establishes the session as normal using the authorization level of </w:t>
      </w:r>
      <w:proofErr w:type="spellStart"/>
      <w:r w:rsidR="002F5526">
        <w:t>SubCommand</w:t>
      </w:r>
      <w:proofErr w:type="spellEnd"/>
      <w:ins w:id="20" w:author="Zachary Miller" w:date="2013-03-01T11:31:00Z">
        <w:r w:rsidR="003A4556">
          <w:t>, including authentication, the enabling of encryption and integrity checks, and testing of authorization,</w:t>
        </w:r>
      </w:ins>
      <w:r w:rsidR="002F5526">
        <w:t xml:space="preserve"> but does not actually invoke the command handler for </w:t>
      </w:r>
      <w:proofErr w:type="spellStart"/>
      <w:r w:rsidR="002F5526">
        <w:t>SubCommand</w:t>
      </w:r>
      <w:proofErr w:type="spellEnd"/>
      <w:r w:rsidR="002F5526">
        <w:t>.</w:t>
      </w:r>
    </w:p>
    <w:p w:rsidR="00D774B7" w:rsidDel="003A4556" w:rsidRDefault="00D774B7" w:rsidP="00730037">
      <w:pPr>
        <w:rPr>
          <w:del w:id="21" w:author="Zachary Miller" w:date="2013-03-01T11:32:00Z"/>
        </w:rPr>
      </w:pPr>
      <w:del w:id="22" w:author="Zachary Miller" w:date="2013-03-01T11:32:00Z">
        <w:r w:rsidDel="003A4556">
          <w:delText xml:space="preserve">The downside to this approach is that when the server fails to authorize the user, it does not respond with the final classad which contains at least one piece of essential information, namely </w:delText>
        </w:r>
        <w:r w:rsidR="00285B4B" w:rsidDel="003A4556">
          <w:delText>the result of mapping the user.</w:delText>
        </w:r>
        <w:r w:rsidDel="003A4556">
          <w:delText xml:space="preserve">  The server simply hangs up the connection.  It can be inferred from this that the user was not authorized, but it doesn’t give the complete picture.  Even so, the tool can still report quite a bit of useful information, including whether or not authentication succeeded and what method was used.</w:delText>
        </w:r>
      </w:del>
    </w:p>
    <w:p w:rsidR="00D774B7" w:rsidDel="003A4556" w:rsidRDefault="00D774B7" w:rsidP="00730037">
      <w:pPr>
        <w:rPr>
          <w:del w:id="23" w:author="Zachary Miller" w:date="2013-03-01T11:32:00Z"/>
        </w:rPr>
      </w:pPr>
      <w:del w:id="24" w:author="Zachary Miller" w:date="2013-03-01T11:32:00Z">
        <w:r w:rsidDel="003A4556">
          <w:delText xml:space="preserve">With this limitation in mind, the tool as specified in this design document can be implemented with no changes to the wire protocol.  Therefore, in the interest of keeping </w:delText>
        </w:r>
        <w:r w:rsidR="00285B4B" w:rsidDel="003A4556">
          <w:delText>things</w:delText>
        </w:r>
        <w:r w:rsidDel="003A4556">
          <w:delText xml:space="preserve"> simple and making small but useful steps forward, I will make that a constraint </w:delText>
        </w:r>
        <w:r w:rsidR="00285B4B" w:rsidDel="003A4556">
          <w:delText>of this work.  Any future enhancements beyond this that require changes to the wire protocol will be specified as a separate project with a separate design document.</w:delText>
        </w:r>
        <w:r w:rsidDel="003A4556">
          <w:delText xml:space="preserve"> </w:delText>
        </w:r>
      </w:del>
    </w:p>
    <w:p w:rsidR="004E35CD" w:rsidRDefault="00C55F49" w:rsidP="00730037">
      <w:ins w:id="25" w:author="Zachary Miller" w:date="2013-03-01T11:32:00Z">
        <w:r>
          <w:lastRenderedPageBreak/>
          <w:t xml:space="preserve">This does require changes to the wire protocol, and as such this tool will only be able to be </w:t>
        </w:r>
      </w:ins>
      <w:ins w:id="26" w:author="Zachary Miller" w:date="2013-03-01T11:34:00Z">
        <w:r>
          <w:t xml:space="preserve">give full details when </w:t>
        </w:r>
      </w:ins>
      <w:ins w:id="27" w:author="Zachary Miller" w:date="2013-03-01T11:32:00Z">
        <w:r>
          <w:t xml:space="preserve">run against </w:t>
        </w:r>
      </w:ins>
      <w:proofErr w:type="spellStart"/>
      <w:ins w:id="28" w:author="Zachary Miller" w:date="2013-03-01T11:35:00Z">
        <w:r>
          <w:t>HT</w:t>
        </w:r>
      </w:ins>
      <w:ins w:id="29" w:author="Zachary Miller" w:date="2013-03-01T11:32:00Z">
        <w:r>
          <w:t>Condor</w:t>
        </w:r>
        <w:proofErr w:type="spellEnd"/>
        <w:r>
          <w:t xml:space="preserve"> daemons that are 7.9.5 and newer. </w:t>
        </w:r>
      </w:ins>
      <w:ins w:id="30" w:author="Zachary Miller" w:date="2013-03-01T11:34:00Z">
        <w:r>
          <w:t xml:space="preserve"> If it fails, it can fall back to using DC_AUTHENTICATE which give a lot of info but excludes the authorization step.  </w:t>
        </w:r>
      </w:ins>
      <w:r w:rsidR="004E35CD">
        <w:t xml:space="preserve">The nature of this is such that all communication will be done via TCP.  Even when </w:t>
      </w:r>
      <w:proofErr w:type="spellStart"/>
      <w:r w:rsidR="004E35CD">
        <w:t>HTCondor</w:t>
      </w:r>
      <w:proofErr w:type="spellEnd"/>
      <w:r w:rsidR="004E35CD">
        <w:t xml:space="preserve"> does UDP internally, it uses TCP to establish the session exactly as above, by sending DC_AUTHENTICATE via TCP and specifying the eventual UDP command as the </w:t>
      </w:r>
      <w:proofErr w:type="spellStart"/>
      <w:r w:rsidR="004E35CD">
        <w:t>SubCommand</w:t>
      </w:r>
      <w:proofErr w:type="spellEnd"/>
      <w:r w:rsidR="004E35CD">
        <w:t xml:space="preserve">.  </w:t>
      </w:r>
      <w:del w:id="31" w:author="Zachary Miller" w:date="2013-03-01T11:35:00Z">
        <w:r w:rsidR="004E35CD" w:rsidDel="00C55F49">
          <w:delText>Essentially, t</w:delText>
        </w:r>
      </w:del>
      <w:ins w:id="32" w:author="Zachary Miller" w:date="2013-03-01T11:35:00Z">
        <w:r>
          <w:t>T</w:t>
        </w:r>
      </w:ins>
      <w:r w:rsidR="004E35CD">
        <w:t>his tool is piggyback</w:t>
      </w:r>
      <w:ins w:id="33" w:author="Zachary Miller" w:date="2013-03-01T11:35:00Z">
        <w:r>
          <w:t>ing</w:t>
        </w:r>
      </w:ins>
      <w:r w:rsidR="004E35CD">
        <w:t xml:space="preserve"> on </w:t>
      </w:r>
      <w:del w:id="34" w:author="Zachary Miller" w:date="2013-03-01T11:35:00Z">
        <w:r w:rsidR="004E35CD" w:rsidDel="00C55F49">
          <w:delText>that exact (and already implemented)</w:delText>
        </w:r>
      </w:del>
      <w:ins w:id="35" w:author="Zachary Miller" w:date="2013-03-01T11:35:00Z">
        <w:r>
          <w:t>very similar</w:t>
        </w:r>
      </w:ins>
      <w:r w:rsidR="004E35CD">
        <w:t xml:space="preserve"> functionality.</w:t>
      </w:r>
    </w:p>
    <w:p w:rsidR="004E35CD" w:rsidRDefault="004E35CD" w:rsidP="00730037">
      <w:r>
        <w:t xml:space="preserve">In the event of success, we can simply look up the session and extract all the needed information from the associated ad.  In the event of failure, no session is created.  However, because the </w:t>
      </w:r>
      <w:proofErr w:type="spellStart"/>
      <w:proofErr w:type="gramStart"/>
      <w:r>
        <w:t>startCommand</w:t>
      </w:r>
      <w:proofErr w:type="spellEnd"/>
      <w:r>
        <w:t>(</w:t>
      </w:r>
      <w:proofErr w:type="gramEnd"/>
      <w:r>
        <w:t xml:space="preserve">) API takes an </w:t>
      </w:r>
      <w:proofErr w:type="spellStart"/>
      <w:r>
        <w:t>ErrStack</w:t>
      </w:r>
      <w:proofErr w:type="spellEnd"/>
      <w:r>
        <w:t xml:space="preserve"> and it is used extensively in the security code, much information can be gained even in the event of failure.  However, some changes may need to be made to enrich the existing propagation of errors using the </w:t>
      </w:r>
      <w:proofErr w:type="spellStart"/>
      <w:r>
        <w:t>ErrStack</w:t>
      </w:r>
      <w:proofErr w:type="spellEnd"/>
      <w:r>
        <w:t xml:space="preserve">, which will result in improved output for this tool as well </w:t>
      </w:r>
      <w:r w:rsidR="00017571">
        <w:t>the debugging output for</w:t>
      </w:r>
      <w:r>
        <w:t xml:space="preserve"> all other communications in </w:t>
      </w:r>
      <w:proofErr w:type="spellStart"/>
      <w:r>
        <w:t>HTCondor</w:t>
      </w:r>
      <w:proofErr w:type="spellEnd"/>
      <w:r>
        <w:t>.</w:t>
      </w:r>
    </w:p>
    <w:p w:rsidR="00A93D12" w:rsidRDefault="00A93D12" w:rsidP="00730037">
      <w:pPr>
        <w:rPr>
          <w:b/>
          <w:sz w:val="28"/>
          <w:szCs w:val="28"/>
        </w:rPr>
      </w:pPr>
      <w:r w:rsidRPr="00EE596A">
        <w:rPr>
          <w:b/>
          <w:sz w:val="28"/>
          <w:szCs w:val="28"/>
        </w:rPr>
        <w:t>Development Plan</w:t>
      </w:r>
    </w:p>
    <w:p w:rsidR="00285B4B" w:rsidRDefault="00017571" w:rsidP="00017571">
      <w:pPr>
        <w:pStyle w:val="ListParagraph"/>
        <w:numPr>
          <w:ilvl w:val="0"/>
          <w:numId w:val="2"/>
        </w:numPr>
      </w:pPr>
      <w:r>
        <w:t xml:space="preserve">Clone </w:t>
      </w:r>
      <w:proofErr w:type="spellStart"/>
      <w:r>
        <w:t>condor_advertise</w:t>
      </w:r>
      <w:proofErr w:type="spellEnd"/>
      <w:r>
        <w:t xml:space="preserve">, rename it, and get it building cleanly in </w:t>
      </w:r>
      <w:proofErr w:type="spellStart"/>
      <w:r>
        <w:t>cmake</w:t>
      </w:r>
      <w:proofErr w:type="spellEnd"/>
      <w:r>
        <w:t xml:space="preserve"> (</w:t>
      </w:r>
      <w:r w:rsidR="00FB0BDE">
        <w:t>1</w:t>
      </w:r>
      <w:r>
        <w:t xml:space="preserve"> days)</w:t>
      </w:r>
    </w:p>
    <w:p w:rsidR="00017571" w:rsidRDefault="00017571" w:rsidP="00017571">
      <w:pPr>
        <w:pStyle w:val="ListParagraph"/>
        <w:numPr>
          <w:ilvl w:val="0"/>
          <w:numId w:val="2"/>
        </w:numPr>
      </w:pPr>
      <w:r>
        <w:t>Modify the new tool to accept the command line arguments</w:t>
      </w:r>
      <w:r w:rsidR="00FB0BDE">
        <w:t xml:space="preserve"> (1 day)</w:t>
      </w:r>
    </w:p>
    <w:p w:rsidR="00FB0BDE" w:rsidRDefault="00FB0BDE" w:rsidP="00017571">
      <w:pPr>
        <w:pStyle w:val="ListParagraph"/>
        <w:numPr>
          <w:ilvl w:val="0"/>
          <w:numId w:val="2"/>
        </w:numPr>
      </w:pPr>
      <w:r>
        <w:t>Have the tool use the supplied security policy (1 day)</w:t>
      </w:r>
    </w:p>
    <w:p w:rsidR="00FB0BDE" w:rsidRDefault="00FB0BDE" w:rsidP="00017571">
      <w:pPr>
        <w:pStyle w:val="ListParagraph"/>
        <w:numPr>
          <w:ilvl w:val="0"/>
          <w:numId w:val="2"/>
        </w:numPr>
      </w:pPr>
      <w:r>
        <w:t>On success, have the tool pull out and print crucial information from the resulting session ad (1 day)</w:t>
      </w:r>
    </w:p>
    <w:p w:rsidR="00FB0BDE" w:rsidRDefault="00FB0BDE" w:rsidP="00017571">
      <w:pPr>
        <w:pStyle w:val="ListParagraph"/>
        <w:numPr>
          <w:ilvl w:val="0"/>
          <w:numId w:val="2"/>
        </w:numPr>
      </w:pPr>
      <w:r>
        <w:t>As needed, instrument code with more error codes to propagate more interesting information even in the case of failure (1 day)</w:t>
      </w:r>
    </w:p>
    <w:p w:rsidR="00FB0BDE" w:rsidRDefault="00FB0BDE" w:rsidP="00017571">
      <w:pPr>
        <w:pStyle w:val="ListParagraph"/>
        <w:numPr>
          <w:ilvl w:val="0"/>
          <w:numId w:val="2"/>
        </w:numPr>
      </w:pPr>
      <w:bookmarkStart w:id="36" w:name="_GoBack"/>
      <w:bookmarkEnd w:id="36"/>
      <w:r>
        <w:t>Massage all the data into a nice-looking report (2 days)</w:t>
      </w:r>
    </w:p>
    <w:sectPr w:rsidR="00FB0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17D29"/>
    <w:multiLevelType w:val="hybridMultilevel"/>
    <w:tmpl w:val="9008E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952CC"/>
    <w:multiLevelType w:val="hybridMultilevel"/>
    <w:tmpl w:val="80FEF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D12"/>
    <w:rsid w:val="00017571"/>
    <w:rsid w:val="00285B4B"/>
    <w:rsid w:val="002F5526"/>
    <w:rsid w:val="003576B6"/>
    <w:rsid w:val="003A4556"/>
    <w:rsid w:val="004E35CD"/>
    <w:rsid w:val="005F2EC0"/>
    <w:rsid w:val="00646338"/>
    <w:rsid w:val="006841E2"/>
    <w:rsid w:val="00730037"/>
    <w:rsid w:val="0083653E"/>
    <w:rsid w:val="00991C80"/>
    <w:rsid w:val="00A93D12"/>
    <w:rsid w:val="00B304FF"/>
    <w:rsid w:val="00BB07A8"/>
    <w:rsid w:val="00C55F49"/>
    <w:rsid w:val="00D774B7"/>
    <w:rsid w:val="00E73756"/>
    <w:rsid w:val="00EE596A"/>
    <w:rsid w:val="00FB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D032-394F-4ACA-9C39-F37D9FFF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75B44203</Template>
  <TotalTime>6</TotalTime>
  <Pages>3</Pages>
  <Words>1073</Words>
  <Characters>6122</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Computer Sciences Department</Company>
  <LinksUpToDate>false</LinksUpToDate>
  <CharactersWithSpaces>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Miller</dc:creator>
  <cp:lastModifiedBy>Zachary Miller</cp:lastModifiedBy>
  <cp:revision>2</cp:revision>
  <dcterms:created xsi:type="dcterms:W3CDTF">2013-03-01T17:38:00Z</dcterms:created>
  <dcterms:modified xsi:type="dcterms:W3CDTF">2013-03-01T17:38:00Z</dcterms:modified>
</cp:coreProperties>
</file>